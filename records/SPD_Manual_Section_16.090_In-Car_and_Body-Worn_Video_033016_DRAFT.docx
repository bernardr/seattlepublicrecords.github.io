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150DF" w14:textId="5CC4B067" w:rsidR="00E50589" w:rsidRDefault="001C6269" w:rsidP="002D4A7D">
      <w:pPr>
        <w:pStyle w:val="PolicyTitle"/>
      </w:pPr>
      <w:bookmarkStart w:id="0" w:name="_GoBack"/>
      <w:bookmarkEnd w:id="0"/>
      <w:r>
        <w:t>16.</w:t>
      </w:r>
      <w:r w:rsidR="00F4423E">
        <w:t>090</w:t>
      </w:r>
      <w:r w:rsidR="00DD1902">
        <w:t xml:space="preserve"> –</w:t>
      </w:r>
      <w:r w:rsidR="0052285A">
        <w:t xml:space="preserve"> I</w:t>
      </w:r>
      <w:r w:rsidR="00DD1902">
        <w:t xml:space="preserve">n-Car and Body-Worn </w:t>
      </w:r>
      <w:r>
        <w:t>Video</w:t>
      </w:r>
    </w:p>
    <w:p w14:paraId="75185440" w14:textId="43C63197" w:rsidR="00E50589" w:rsidRDefault="00E50589" w:rsidP="00E50589">
      <w:pPr>
        <w:pStyle w:val="EffectiveDate"/>
      </w:pPr>
      <w:r>
        <w:t>Effective Date</w:t>
      </w:r>
      <w:r w:rsidR="001C6269">
        <w:t xml:space="preserve"> 0</w:t>
      </w:r>
      <w:r w:rsidR="008D0718">
        <w:t>3</w:t>
      </w:r>
      <w:r w:rsidR="009E1143">
        <w:t>/30</w:t>
      </w:r>
      <w:r w:rsidR="001C6269">
        <w:t>/2016 DRAFT</w:t>
      </w:r>
    </w:p>
    <w:p w14:paraId="416501E7" w14:textId="77777777" w:rsidR="002D7ED5" w:rsidRDefault="002D7ED5" w:rsidP="002D7ED5">
      <w:pPr>
        <w:pStyle w:val="PolicyText"/>
        <w:rPr>
          <w:ins w:id="1" w:author="6988 Puente, David" w:date="2016-03-28T12:07:00Z"/>
        </w:rPr>
      </w:pPr>
      <w:r w:rsidRPr="00ED0EBA">
        <w:t>This policy</w:t>
      </w:r>
      <w:r>
        <w:t xml:space="preserve"> section</w:t>
      </w:r>
      <w:r w:rsidRPr="00ED0EBA">
        <w:t xml:space="preserve"> applies to all sworn employees who operate In-Car Video (ICV) </w:t>
      </w:r>
      <w:r>
        <w:t xml:space="preserve">or Body-Worn Video (BWV) </w:t>
      </w:r>
      <w:r w:rsidRPr="00ED0EBA">
        <w:t>systems (including Patrol, Traffic, Gang Unit, Canine, SWAT, etc.).</w:t>
      </w:r>
    </w:p>
    <w:p w14:paraId="7D87144F" w14:textId="63A5E931" w:rsidR="001C1554" w:rsidRDefault="001C1554" w:rsidP="002D7ED5">
      <w:pPr>
        <w:pStyle w:val="PolicyText"/>
      </w:pPr>
      <w:ins w:id="2" w:author="6988 Puente, David" w:date="2016-03-28T12:07:00Z">
        <w:r>
          <w:t xml:space="preserve">The Department will continually review this </w:t>
        </w:r>
      </w:ins>
      <w:ins w:id="3" w:author="6988 Puente, David" w:date="2016-03-28T14:41:00Z">
        <w:r w:rsidR="00F4423E">
          <w:t>manual</w:t>
        </w:r>
      </w:ins>
      <w:ins w:id="4" w:author="6988 Puente, David" w:date="2016-03-28T12:07:00Z">
        <w:r>
          <w:t xml:space="preserve"> section, taking into consideration </w:t>
        </w:r>
      </w:ins>
      <w:ins w:id="5" w:author="6988 Puente, David" w:date="2016-03-28T12:08:00Z">
        <w:r>
          <w:t>changes</w:t>
        </w:r>
      </w:ins>
      <w:ins w:id="6" w:author="6988 Puente, David" w:date="2016-03-28T12:07:00Z">
        <w:r>
          <w:t xml:space="preserve"> </w:t>
        </w:r>
      </w:ins>
      <w:ins w:id="7" w:author="6988 Puente, David" w:date="2016-03-28T12:08:00Z">
        <w:r>
          <w:t xml:space="preserve">in best practices, </w:t>
        </w:r>
      </w:ins>
      <w:ins w:id="8" w:author="6988 Puente, David" w:date="2016-03-28T12:09:00Z">
        <w:r>
          <w:t>technology</w:t>
        </w:r>
      </w:ins>
      <w:ins w:id="9" w:author="6988 Puente, David" w:date="2016-03-28T12:08:00Z">
        <w:r>
          <w:t xml:space="preserve"> </w:t>
        </w:r>
      </w:ins>
      <w:ins w:id="10" w:author="6988 Puente, David" w:date="2016-03-28T12:09:00Z">
        <w:r>
          <w:t xml:space="preserve">and legal standards. Any </w:t>
        </w:r>
      </w:ins>
      <w:ins w:id="11" w:author="6988 Puente, David" w:date="2016-03-28T12:10:00Z">
        <w:r>
          <w:t xml:space="preserve">recommended </w:t>
        </w:r>
      </w:ins>
      <w:ins w:id="12" w:author="6988 Puente, David" w:date="2016-03-28T12:09:00Z">
        <w:r>
          <w:t xml:space="preserve">revisions will follow the policy </w:t>
        </w:r>
      </w:ins>
      <w:ins w:id="13" w:author="6988 Puente, David" w:date="2016-03-28T14:41:00Z">
        <w:r w:rsidR="00F4423E">
          <w:t>approval</w:t>
        </w:r>
      </w:ins>
      <w:ins w:id="14" w:author="6988 Puente, David" w:date="2016-03-28T12:09:00Z">
        <w:r>
          <w:t xml:space="preserve"> process in place.</w:t>
        </w:r>
      </w:ins>
    </w:p>
    <w:p w14:paraId="5B06CF10" w14:textId="6D18AFF1" w:rsidR="00732BC1" w:rsidRDefault="00093641" w:rsidP="008145E7">
      <w:pPr>
        <w:pStyle w:val="PRO"/>
      </w:pPr>
      <w:r>
        <w:t>16</w:t>
      </w:r>
      <w:r w:rsidR="009540C0" w:rsidRPr="008145E7">
        <w:t>.</w:t>
      </w:r>
      <w:r w:rsidR="00F4423E">
        <w:t>090</w:t>
      </w:r>
      <w:r w:rsidR="00E50589" w:rsidRPr="008145E7">
        <w:t xml:space="preserve">-POL </w:t>
      </w:r>
      <w:r>
        <w:t xml:space="preserve">1 </w:t>
      </w:r>
      <w:r w:rsidR="002D7ED5">
        <w:t>ICV and BWV – Common (working title)</w:t>
      </w:r>
    </w:p>
    <w:p w14:paraId="2F4271FA" w14:textId="77777777" w:rsidR="00093641" w:rsidRPr="00ED0EBA" w:rsidRDefault="00093641" w:rsidP="00093641">
      <w:pPr>
        <w:pStyle w:val="PolicyHeadlines"/>
      </w:pPr>
      <w:r w:rsidRPr="00ED0EBA">
        <w:t>1. All Employees Operating ICV-Equipped Vehicles</w:t>
      </w:r>
      <w:r>
        <w:t xml:space="preserve"> and BWV Cameras Must Have Completed </w:t>
      </w:r>
      <w:r w:rsidRPr="00ED0EBA">
        <w:t>Training</w:t>
      </w:r>
    </w:p>
    <w:p w14:paraId="231B6381" w14:textId="77777777" w:rsidR="00093641" w:rsidRDefault="00093641" w:rsidP="00093641">
      <w:pPr>
        <w:pStyle w:val="PolicyText"/>
      </w:pPr>
      <w:r>
        <w:t>Before employees deploy with BWV or a vehicle equipped with ICV, they will complete Department training on the proper use of the equipment and procedures for uploading recorded video. This training will include:</w:t>
      </w:r>
    </w:p>
    <w:p w14:paraId="6CC523FA" w14:textId="77777777" w:rsidR="00093641" w:rsidRDefault="00093641" w:rsidP="00093641">
      <w:pPr>
        <w:pStyle w:val="List1"/>
      </w:pPr>
      <w:r>
        <w:t>- Camera operation</w:t>
      </w:r>
    </w:p>
    <w:p w14:paraId="62021F09" w14:textId="77777777" w:rsidR="00093641" w:rsidRDefault="00093641" w:rsidP="00093641">
      <w:pPr>
        <w:pStyle w:val="List1"/>
      </w:pPr>
      <w:r>
        <w:t>- Placement of the BWV camera or pointing of the ICV camera</w:t>
      </w:r>
    </w:p>
    <w:p w14:paraId="066D87CC" w14:textId="77777777" w:rsidR="00093641" w:rsidRDefault="00093641" w:rsidP="00093641">
      <w:pPr>
        <w:pStyle w:val="List1"/>
      </w:pPr>
      <w:r>
        <w:t>- Department policy on camera usage</w:t>
      </w:r>
    </w:p>
    <w:p w14:paraId="32FF4353" w14:textId="77777777" w:rsidR="00093641" w:rsidRDefault="00093641" w:rsidP="00093641">
      <w:pPr>
        <w:pStyle w:val="List1"/>
      </w:pPr>
      <w:r>
        <w:t>- Recording advisements</w:t>
      </w:r>
    </w:p>
    <w:p w14:paraId="05C6930F" w14:textId="77777777" w:rsidR="007546EE" w:rsidRPr="00ED0EBA" w:rsidRDefault="007546EE" w:rsidP="007546EE">
      <w:pPr>
        <w:pStyle w:val="PolicyHeadlines"/>
      </w:pPr>
      <w:r w:rsidRPr="00ED0EBA">
        <w:t xml:space="preserve">2. All Employees Operating ICV </w:t>
      </w:r>
      <w:r w:rsidR="00A53E3F">
        <w:t xml:space="preserve">and/or BWV </w:t>
      </w:r>
      <w:r w:rsidRPr="00ED0EBA">
        <w:t>Must be in Unifor</w:t>
      </w:r>
      <w:r w:rsidR="00A53E3F">
        <w:t>m</w:t>
      </w:r>
    </w:p>
    <w:p w14:paraId="2E045A00" w14:textId="77777777" w:rsidR="00A53E3F" w:rsidRPr="00A53E3F" w:rsidRDefault="00A53E3F" w:rsidP="00A53E3F">
      <w:pPr>
        <w:pStyle w:val="PolicyText"/>
      </w:pPr>
      <w:r>
        <w:t>Operation of ICV includes a portable microphone.</w:t>
      </w:r>
    </w:p>
    <w:p w14:paraId="77FD8AA3" w14:textId="77777777" w:rsidR="007546EE" w:rsidRPr="00ED0EBA" w:rsidRDefault="007546EE" w:rsidP="00A53E3F">
      <w:pPr>
        <w:pStyle w:val="Exceptions"/>
      </w:pPr>
      <w:r w:rsidRPr="00A53E3F">
        <w:rPr>
          <w:b/>
        </w:rPr>
        <w:t>Exception</w:t>
      </w:r>
      <w:r w:rsidRPr="00ED0EBA">
        <w:t xml:space="preserve">: Field Training Officers in plainclothes need not wear a portable </w:t>
      </w:r>
      <w:r w:rsidR="00A53E3F">
        <w:t xml:space="preserve">ICV </w:t>
      </w:r>
      <w:r w:rsidRPr="00ED0EBA">
        <w:t>microphone.</w:t>
      </w:r>
    </w:p>
    <w:p w14:paraId="54BC8AD8" w14:textId="77777777" w:rsidR="007546EE" w:rsidRPr="00ED0EBA" w:rsidRDefault="00A53E3F" w:rsidP="007546EE">
      <w:pPr>
        <w:pStyle w:val="PolicyText"/>
      </w:pPr>
      <w:r>
        <w:t xml:space="preserve">See also </w:t>
      </w:r>
      <w:hyperlink r:id="rId9" w:history="1">
        <w:r w:rsidRPr="00A53E3F">
          <w:rPr>
            <w:rStyle w:val="Hyperlink"/>
          </w:rPr>
          <w:t>RCW 9.73.090(1</w:t>
        </w:r>
        <w:proofErr w:type="gramStart"/>
        <w:r w:rsidRPr="00A53E3F">
          <w:rPr>
            <w:rStyle w:val="Hyperlink"/>
          </w:rPr>
          <w:t>)</w:t>
        </w:r>
        <w:r w:rsidR="007546EE" w:rsidRPr="00A53E3F">
          <w:rPr>
            <w:rStyle w:val="Hyperlink"/>
          </w:rPr>
          <w:t>(</w:t>
        </w:r>
        <w:proofErr w:type="gramEnd"/>
        <w:r w:rsidR="007546EE" w:rsidRPr="00A53E3F">
          <w:rPr>
            <w:rStyle w:val="Hyperlink"/>
          </w:rPr>
          <w:t>c)</w:t>
        </w:r>
      </w:hyperlink>
    </w:p>
    <w:p w14:paraId="60277594" w14:textId="77777777" w:rsidR="000538CA" w:rsidRDefault="009C3029" w:rsidP="000538CA">
      <w:pPr>
        <w:pStyle w:val="PolicyHeadlines"/>
      </w:pPr>
      <w:r>
        <w:t>3</w:t>
      </w:r>
      <w:r w:rsidR="000538CA">
        <w:t>. Employees Will Perform Pre-Shift Function Checks and Note Malfunctions</w:t>
      </w:r>
    </w:p>
    <w:p w14:paraId="64D6AB4B" w14:textId="77777777" w:rsidR="000538CA" w:rsidRDefault="000538CA" w:rsidP="000538CA">
      <w:pPr>
        <w:pStyle w:val="PolicyText"/>
      </w:pPr>
      <w:r>
        <w:t>At the start of the shift, employees will perform a check</w:t>
      </w:r>
      <w:r w:rsidR="00C01DFC">
        <w:t xml:space="preserve"> of ICV/BWV</w:t>
      </w:r>
      <w:r>
        <w:t>, as outlin</w:t>
      </w:r>
      <w:r w:rsidR="00DB22E0">
        <w:t>ed in the</w:t>
      </w:r>
      <w:r>
        <w:t xml:space="preserve"> training, for issues with any of the following:</w:t>
      </w:r>
    </w:p>
    <w:p w14:paraId="1A76581B" w14:textId="77777777" w:rsidR="000538CA" w:rsidRDefault="000538CA" w:rsidP="000538CA">
      <w:pPr>
        <w:pStyle w:val="List1"/>
      </w:pPr>
      <w:r>
        <w:lastRenderedPageBreak/>
        <w:t>- Damage</w:t>
      </w:r>
    </w:p>
    <w:p w14:paraId="491EC0F3" w14:textId="77777777" w:rsidR="000538CA" w:rsidRDefault="000538CA" w:rsidP="000538CA">
      <w:pPr>
        <w:pStyle w:val="List1"/>
      </w:pPr>
      <w:r>
        <w:t>- Camera mounting</w:t>
      </w:r>
    </w:p>
    <w:p w14:paraId="3BDD0C82" w14:textId="77777777" w:rsidR="000538CA" w:rsidRDefault="000538CA" w:rsidP="000538CA">
      <w:pPr>
        <w:pStyle w:val="List1"/>
      </w:pPr>
      <w:r>
        <w:t>- Recording functionality</w:t>
      </w:r>
    </w:p>
    <w:p w14:paraId="2A35B616" w14:textId="77777777" w:rsidR="000538CA" w:rsidRDefault="000538CA" w:rsidP="000538CA">
      <w:pPr>
        <w:pStyle w:val="List1"/>
      </w:pPr>
      <w:r>
        <w:t>- Previous uploads</w:t>
      </w:r>
    </w:p>
    <w:p w14:paraId="6997422E" w14:textId="77777777" w:rsidR="000538CA" w:rsidRDefault="000538CA" w:rsidP="000538CA">
      <w:pPr>
        <w:pStyle w:val="List1"/>
      </w:pPr>
      <w:r>
        <w:t>- Battery charging</w:t>
      </w:r>
    </w:p>
    <w:p w14:paraId="6AD2D6E5" w14:textId="77777777" w:rsidR="000538CA" w:rsidRDefault="000538CA" w:rsidP="000538CA">
      <w:pPr>
        <w:pStyle w:val="PolicyText"/>
      </w:pPr>
      <w:r>
        <w:t>Any time the employee is aware of equipment malfunctions, the employee will:</w:t>
      </w:r>
    </w:p>
    <w:p w14:paraId="358AF685" w14:textId="77777777" w:rsidR="000538CA" w:rsidRDefault="000538CA" w:rsidP="000538CA">
      <w:pPr>
        <w:pStyle w:val="List1"/>
      </w:pPr>
      <w:r>
        <w:t>- Notify a sergeant or supervisor,</w:t>
      </w:r>
    </w:p>
    <w:p w14:paraId="2F201260" w14:textId="77777777" w:rsidR="000538CA" w:rsidRDefault="000538CA" w:rsidP="000538CA">
      <w:pPr>
        <w:pStyle w:val="List1"/>
      </w:pPr>
      <w:r>
        <w:t>- Note the malfunction on the MDC/CAD log including the screening supervisor’s name</w:t>
      </w:r>
    </w:p>
    <w:p w14:paraId="7C6DC057" w14:textId="77777777" w:rsidR="000538CA" w:rsidRDefault="000538CA" w:rsidP="000538CA">
      <w:pPr>
        <w:pStyle w:val="List1"/>
      </w:pPr>
      <w:r>
        <w:t>- Notify IT staff for troubleshooting</w:t>
      </w:r>
    </w:p>
    <w:p w14:paraId="1978D726" w14:textId="77777777" w:rsidR="00DB22E0" w:rsidRPr="00ED0EBA" w:rsidRDefault="00DB22E0" w:rsidP="00DB22E0">
      <w:pPr>
        <w:pStyle w:val="PolicyText"/>
      </w:pPr>
      <w:r w:rsidRPr="00ED0EBA">
        <w:t>See 16.090-TSK-1 and TSK-2</w:t>
      </w:r>
    </w:p>
    <w:p w14:paraId="52E1C09C" w14:textId="52780BC0" w:rsidR="00FB0190" w:rsidRDefault="00FB0190" w:rsidP="00FB0190">
      <w:pPr>
        <w:pStyle w:val="PolicyHeadlines"/>
      </w:pPr>
      <w:ins w:id="15" w:author="6988 Puente, David" w:date="2016-03-25T12:59:00Z">
        <w:r>
          <w:t>4</w:t>
        </w:r>
      </w:ins>
      <w:r>
        <w:t>. Employees Shall Notify Persons of Recording</w:t>
      </w:r>
    </w:p>
    <w:p w14:paraId="39A70F0B" w14:textId="77777777" w:rsidR="00FB0190" w:rsidRDefault="00FB0190" w:rsidP="00FB0190">
      <w:pPr>
        <w:pStyle w:val="PolicyText"/>
      </w:pPr>
      <w:r>
        <w:t xml:space="preserve">Employees shall notify persons that they are being recorded as soon as </w:t>
      </w:r>
      <w:proofErr w:type="gramStart"/>
      <w:r>
        <w:t>practical,</w:t>
      </w:r>
      <w:proofErr w:type="gramEnd"/>
      <w:r>
        <w:t xml:space="preserve"> and the notification must be on the recording. </w:t>
      </w:r>
    </w:p>
    <w:p w14:paraId="58F8E1D3" w14:textId="77777777" w:rsidR="00FB0190" w:rsidRDefault="00FB0190" w:rsidP="00FB0190">
      <w:pPr>
        <w:pStyle w:val="PolicyText"/>
      </w:pPr>
      <w:r>
        <w:t>Employees shall repeat the notification, if practical, for additional people that become involved in the recording.</w:t>
      </w:r>
    </w:p>
    <w:p w14:paraId="4BE284ED" w14:textId="2F383C15" w:rsidR="00DB22E0" w:rsidRDefault="00FB0190" w:rsidP="00DB22E0">
      <w:pPr>
        <w:pStyle w:val="PolicyHeadlines"/>
      </w:pPr>
      <w:ins w:id="16" w:author="6988 Puente, David" w:date="2016-03-25T12:59:00Z">
        <w:r>
          <w:t>5</w:t>
        </w:r>
      </w:ins>
      <w:r w:rsidR="00DB22E0">
        <w:t>. Employees Will Record Police Activity</w:t>
      </w:r>
    </w:p>
    <w:p w14:paraId="4C1253CF" w14:textId="77777777" w:rsidR="00DB22E0" w:rsidRDefault="00DB22E0" w:rsidP="00DB22E0">
      <w:pPr>
        <w:pStyle w:val="PolicyText"/>
      </w:pPr>
      <w:r>
        <w:t>Employees will record the following police activity</w:t>
      </w:r>
      <w:ins w:id="17" w:author="6988 Puente, David" w:date="2016-03-25T08:29:00Z">
        <w:r w:rsidR="00F36E8C">
          <w:t>, even if the event is out of view of the camera</w:t>
        </w:r>
      </w:ins>
      <w:r>
        <w:t>:</w:t>
      </w:r>
    </w:p>
    <w:p w14:paraId="762612A0" w14:textId="0FC81A38" w:rsidR="00DB22E0" w:rsidRDefault="00DB22E0" w:rsidP="00DB22E0">
      <w:pPr>
        <w:pStyle w:val="List1"/>
      </w:pPr>
      <w:r>
        <w:t xml:space="preserve">- Response to dispatched calls, starting before </w:t>
      </w:r>
      <w:r w:rsidR="0023493B">
        <w:t xml:space="preserve">the </w:t>
      </w:r>
      <w:r>
        <w:t>employee arrives on the call and ending consistent with paragraph</w:t>
      </w:r>
      <w:ins w:id="18" w:author="6988 Puente, David" w:date="2016-03-25T11:27:00Z">
        <w:r w:rsidR="00FB0190">
          <w:t>s 6</w:t>
        </w:r>
        <w:r w:rsidR="0040179B">
          <w:t xml:space="preserve"> and</w:t>
        </w:r>
      </w:ins>
      <w:r>
        <w:t xml:space="preserve"> </w:t>
      </w:r>
      <w:ins w:id="19" w:author="6988 Puente, David" w:date="2016-03-25T10:59:00Z">
        <w:r w:rsidR="00FB0190">
          <w:t>7</w:t>
        </w:r>
      </w:ins>
      <w:r>
        <w:t xml:space="preserve"> below </w:t>
      </w:r>
    </w:p>
    <w:p w14:paraId="2DA56994" w14:textId="77777777" w:rsidR="00DB22E0" w:rsidRDefault="00DB22E0" w:rsidP="00DB22E0">
      <w:pPr>
        <w:pStyle w:val="List1"/>
      </w:pPr>
      <w:r>
        <w:t>- Terry stops</w:t>
      </w:r>
    </w:p>
    <w:p w14:paraId="3DD02A82" w14:textId="77777777" w:rsidR="00DB22E0" w:rsidRDefault="00DB22E0" w:rsidP="00DB22E0">
      <w:pPr>
        <w:pStyle w:val="List1"/>
      </w:pPr>
      <w:r>
        <w:t>- Traffic stops</w:t>
      </w:r>
    </w:p>
    <w:p w14:paraId="75FB8B99" w14:textId="77777777" w:rsidR="00DB22E0" w:rsidRDefault="00DB22E0" w:rsidP="00DB22E0">
      <w:pPr>
        <w:pStyle w:val="List1"/>
      </w:pPr>
      <w:r>
        <w:t>- On-View Infractions and Criminal Activity</w:t>
      </w:r>
    </w:p>
    <w:p w14:paraId="4E276CA2" w14:textId="77777777" w:rsidR="00DB22E0" w:rsidRDefault="00DB22E0" w:rsidP="00DB22E0">
      <w:pPr>
        <w:pStyle w:val="List1"/>
      </w:pPr>
      <w:r>
        <w:t>- Arrests and seizures</w:t>
      </w:r>
    </w:p>
    <w:p w14:paraId="597F6D06" w14:textId="77777777" w:rsidR="00DB22E0" w:rsidRDefault="00DB22E0" w:rsidP="00DB22E0">
      <w:pPr>
        <w:pStyle w:val="List1"/>
      </w:pPr>
      <w:r>
        <w:t>- Searches and inventories of vehicles or persons</w:t>
      </w:r>
    </w:p>
    <w:p w14:paraId="088667C9" w14:textId="77777777" w:rsidR="00DB22E0" w:rsidRDefault="00DB22E0" w:rsidP="00DB22E0">
      <w:pPr>
        <w:pStyle w:val="List1"/>
      </w:pPr>
      <w:r>
        <w:lastRenderedPageBreak/>
        <w:t>- Transports (excluding ride-</w:t>
      </w:r>
      <w:proofErr w:type="spellStart"/>
      <w:r>
        <w:t>alongs</w:t>
      </w:r>
      <w:proofErr w:type="spellEnd"/>
      <w:r>
        <w:t xml:space="preserve"> and passengers for meetings)</w:t>
      </w:r>
    </w:p>
    <w:p w14:paraId="27482D03" w14:textId="77777777" w:rsidR="00DB22E0" w:rsidRDefault="00DB22E0" w:rsidP="00DB22E0">
      <w:pPr>
        <w:pStyle w:val="List1"/>
      </w:pPr>
      <w:r>
        <w:t>- Vehicle Eluding/Pursuits</w:t>
      </w:r>
    </w:p>
    <w:p w14:paraId="1B3198A5" w14:textId="6F35B693" w:rsidR="00F36E8C" w:rsidRDefault="00DB22E0" w:rsidP="00DD62EB">
      <w:pPr>
        <w:pStyle w:val="List1"/>
      </w:pPr>
      <w:r>
        <w:t>- Questioning suspects or witnesses</w:t>
      </w:r>
      <w:ins w:id="20" w:author="6988 Puente, David" w:date="2016-03-25T10:59:00Z">
        <w:r w:rsidR="00DD62EB">
          <w:t xml:space="preserve"> (</w:t>
        </w:r>
      </w:ins>
      <w:ins w:id="21" w:author="6988 Puente, David" w:date="2016-03-25T08:26:00Z">
        <w:r w:rsidR="00F36E8C">
          <w:t>This does not include</w:t>
        </w:r>
      </w:ins>
      <w:ins w:id="22" w:author="6988 Puente, David" w:date="2016-03-25T08:27:00Z">
        <w:r w:rsidR="00F36E8C">
          <w:t xml:space="preserve"> conversations </w:t>
        </w:r>
      </w:ins>
      <w:ins w:id="23" w:author="6988 Puente, David" w:date="2016-03-25T08:30:00Z">
        <w:r w:rsidR="000D08BD">
          <w:t>with persons</w:t>
        </w:r>
      </w:ins>
      <w:ins w:id="24" w:author="6988 Puente, David" w:date="2016-03-25T08:23:00Z">
        <w:r w:rsidR="00F36E8C">
          <w:t xml:space="preserve"> </w:t>
        </w:r>
      </w:ins>
      <w:ins w:id="25" w:author="6988 Puente, David" w:date="2016-03-25T08:26:00Z">
        <w:r w:rsidR="000D08BD">
          <w:t xml:space="preserve">wishing to pass on information about </w:t>
        </w:r>
      </w:ins>
      <w:ins w:id="26" w:author="6988 Puente, David" w:date="2016-03-25T08:23:00Z">
        <w:r w:rsidR="00F36E8C">
          <w:t>general criminal activity</w:t>
        </w:r>
        <w:r w:rsidR="000D08BD">
          <w:t>.</w:t>
        </w:r>
      </w:ins>
      <w:ins w:id="27" w:author="6988 Puente, David" w:date="2016-03-25T10:59:00Z">
        <w:r w:rsidR="00DD62EB">
          <w:t>)</w:t>
        </w:r>
      </w:ins>
    </w:p>
    <w:p w14:paraId="58B9BA79" w14:textId="77777777" w:rsidR="00DB22E0" w:rsidRDefault="00DB22E0" w:rsidP="00DB22E0">
      <w:pPr>
        <w:pStyle w:val="PolicyText"/>
      </w:pPr>
      <w:r>
        <w:t>If circumstances prevent recording at the beginning of an event, the employee shall begin recording as soon as practical.</w:t>
      </w:r>
    </w:p>
    <w:p w14:paraId="109DB053" w14:textId="19F83EAB" w:rsidR="00493AA9" w:rsidRDefault="00FB0190" w:rsidP="00493AA9">
      <w:pPr>
        <w:pStyle w:val="PolicyHeadlines"/>
      </w:pPr>
      <w:ins w:id="28" w:author="6988 Puente, David" w:date="2016-03-25T12:52:00Z">
        <w:r>
          <w:t>6</w:t>
        </w:r>
      </w:ins>
      <w:r w:rsidR="00493AA9">
        <w:t>. Once Recording Has Begun, Employees Will Not Stop Recording Until the Event Has Concluded</w:t>
      </w:r>
    </w:p>
    <w:p w14:paraId="11CE2BB0" w14:textId="1FCD2E31" w:rsidR="00493AA9" w:rsidRDefault="00491F80" w:rsidP="00493AA9">
      <w:pPr>
        <w:pStyle w:val="PolicyText"/>
        <w:rPr>
          <w:ins w:id="29" w:author="6988 Puente, David" w:date="2016-03-25T12:53:00Z"/>
        </w:rPr>
      </w:pPr>
      <w:ins w:id="30" w:author="6988 Puente, David" w:date="2016-03-25T12:53:00Z">
        <w:r>
          <w:t>E</w:t>
        </w:r>
        <w:r w:rsidR="00493AA9">
          <w:t xml:space="preserve">mployees will record </w:t>
        </w:r>
      </w:ins>
      <w:ins w:id="31" w:author="6988 Puente, David" w:date="2016-03-28T14:49:00Z">
        <w:r>
          <w:t>the entire event unless specifically instructed otherwise by this manual section</w:t>
        </w:r>
      </w:ins>
      <w:ins w:id="32" w:author="6988 Puente, David" w:date="2016-03-25T12:53:00Z">
        <w:r w:rsidR="00493AA9">
          <w:t>.</w:t>
        </w:r>
      </w:ins>
    </w:p>
    <w:p w14:paraId="7723630B" w14:textId="77777777" w:rsidR="00493AA9" w:rsidRDefault="00493AA9" w:rsidP="00493AA9">
      <w:pPr>
        <w:pStyle w:val="PolicyText"/>
      </w:pPr>
      <w:r>
        <w:t>An event has concluded when all of the following apply:</w:t>
      </w:r>
    </w:p>
    <w:p w14:paraId="239B8E97" w14:textId="77777777" w:rsidR="00493AA9" w:rsidRDefault="00493AA9" w:rsidP="00493AA9">
      <w:pPr>
        <w:pStyle w:val="List1"/>
      </w:pPr>
      <w:r>
        <w:t>- The employee has completed his or her part of the active investigation;</w:t>
      </w:r>
    </w:p>
    <w:p w14:paraId="21B9F86B" w14:textId="77777777" w:rsidR="00493AA9" w:rsidRDefault="00493AA9" w:rsidP="00493AA9">
      <w:pPr>
        <w:pStyle w:val="List1"/>
      </w:pPr>
      <w:r>
        <w:t>- There is little possibility that the employee will have further contact with any person involved in the event; and</w:t>
      </w:r>
    </w:p>
    <w:p w14:paraId="767BF83C" w14:textId="77777777" w:rsidR="00493AA9" w:rsidRDefault="00493AA9" w:rsidP="00493AA9">
      <w:pPr>
        <w:pStyle w:val="List1"/>
      </w:pPr>
      <w:r>
        <w:t>- The employee is leaving the area of the event</w:t>
      </w:r>
    </w:p>
    <w:p w14:paraId="0CEF0E0F" w14:textId="77777777" w:rsidR="00493AA9" w:rsidRDefault="00493AA9" w:rsidP="00493AA9">
      <w:pPr>
        <w:pStyle w:val="PolicyText"/>
      </w:pPr>
      <w:r>
        <w:t>For transports to a King County jail facility, the event concludes just before the employee enters the sally port of the facility.</w:t>
      </w:r>
    </w:p>
    <w:p w14:paraId="49FB1D74" w14:textId="77777777" w:rsidR="00493AA9" w:rsidRDefault="00493AA9" w:rsidP="00493AA9">
      <w:pPr>
        <w:pStyle w:val="PolicyText"/>
      </w:pPr>
      <w:r w:rsidRPr="00ED0EBA">
        <w:t>For transports</w:t>
      </w:r>
      <w:r>
        <w:t xml:space="preserve"> to medical facilities, the event concludes</w:t>
      </w:r>
      <w:r w:rsidRPr="00ED0EBA">
        <w:t xml:space="preserve"> when the </w:t>
      </w:r>
      <w:r>
        <w:t>employee</w:t>
      </w:r>
      <w:r w:rsidRPr="00ED0EBA">
        <w:t xml:space="preserve"> reaches the transport destination, and </w:t>
      </w:r>
      <w:r>
        <w:t xml:space="preserve">the employee </w:t>
      </w:r>
      <w:r w:rsidRPr="00ED0EBA">
        <w:t>is exiting the vehicle.</w:t>
      </w:r>
    </w:p>
    <w:p w14:paraId="41A5DA56" w14:textId="77777777" w:rsidR="00493AA9" w:rsidRPr="00ED0EBA" w:rsidRDefault="00493AA9" w:rsidP="00493AA9">
      <w:pPr>
        <w:pStyle w:val="PolicyText"/>
      </w:pPr>
      <w:r w:rsidRPr="00ED0EBA">
        <w:t>For transports</w:t>
      </w:r>
      <w:r>
        <w:t xml:space="preserve"> to other locations</w:t>
      </w:r>
      <w:r w:rsidRPr="00ED0EBA">
        <w:t>, the event concludes</w:t>
      </w:r>
      <w:r>
        <w:t xml:space="preserve"> </w:t>
      </w:r>
      <w:r w:rsidRPr="00ED0EBA">
        <w:t xml:space="preserve">when the </w:t>
      </w:r>
      <w:r>
        <w:t>employee</w:t>
      </w:r>
      <w:r w:rsidRPr="00ED0EBA">
        <w:t xml:space="preserve"> reaches the transport destination, and</w:t>
      </w:r>
      <w:r w:rsidRPr="008230B9">
        <w:t xml:space="preserve"> </w:t>
      </w:r>
      <w:r>
        <w:t>the subject has been taken into the destination.</w:t>
      </w:r>
    </w:p>
    <w:p w14:paraId="1BD6A82A" w14:textId="4AE451A3" w:rsidR="00686018" w:rsidRDefault="00FB0190" w:rsidP="00686018">
      <w:pPr>
        <w:pStyle w:val="PolicyHeadlines"/>
      </w:pPr>
      <w:ins w:id="33" w:author="6988 Puente, David" w:date="2016-03-25T12:54:00Z">
        <w:r>
          <w:t>7</w:t>
        </w:r>
      </w:ins>
      <w:r w:rsidR="00DD62EB">
        <w:t xml:space="preserve">. Employees Will Not Record or May Stop Recording in Certain Situations </w:t>
      </w:r>
      <w:proofErr w:type="gramStart"/>
      <w:r w:rsidR="00DD62EB">
        <w:t>During</w:t>
      </w:r>
      <w:proofErr w:type="gramEnd"/>
      <w:r w:rsidR="00DD62EB">
        <w:t xml:space="preserve"> an Event</w:t>
      </w:r>
    </w:p>
    <w:p w14:paraId="14FE17AC" w14:textId="19722C4B" w:rsidR="00DB22E0" w:rsidRPr="00A9041A" w:rsidRDefault="00DB22E0" w:rsidP="00173DF0">
      <w:pPr>
        <w:pStyle w:val="PolicyText"/>
      </w:pPr>
      <w:r w:rsidRPr="00173DF0">
        <w:t xml:space="preserve">Unless there is reasonable suspicion to believe that criminal activity is occurring or will occur, employees </w:t>
      </w:r>
      <w:r w:rsidR="002617F5" w:rsidRPr="00173DF0">
        <w:t>will</w:t>
      </w:r>
      <w:r w:rsidRPr="00173DF0">
        <w:t xml:space="preserve"> not intentionally record</w:t>
      </w:r>
      <w:r w:rsidR="002617F5" w:rsidRPr="007C69BB">
        <w:t xml:space="preserve"> </w:t>
      </w:r>
      <w:r w:rsidR="002617F5" w:rsidRPr="0040179B">
        <w:t>p</w:t>
      </w:r>
      <w:r w:rsidRPr="0040179B">
        <w:t>eople who are lawfully exercising their freedom of speech, press, association, assembly, religion, or the right to petition the government for redress of grievances.</w:t>
      </w:r>
      <w:r w:rsidR="002617F5" w:rsidRPr="0040179B">
        <w:t xml:space="preserve"> </w:t>
      </w:r>
      <w:proofErr w:type="gramStart"/>
      <w:r w:rsidR="002617F5" w:rsidRPr="0040179B">
        <w:t>However, p</w:t>
      </w:r>
      <w:r w:rsidRPr="0040179B">
        <w:t xml:space="preserve">rotected activity which is unintentionally captured </w:t>
      </w:r>
      <w:r w:rsidRPr="0040179B">
        <w:lastRenderedPageBreak/>
        <w:t>while recording an event as otherwise required by this policy is not a</w:t>
      </w:r>
      <w:r w:rsidRPr="00A9041A">
        <w:t xml:space="preserve"> violation.</w:t>
      </w:r>
      <w:proofErr w:type="gramEnd"/>
    </w:p>
    <w:p w14:paraId="72DECEBD" w14:textId="01B93C4C" w:rsidR="00686018" w:rsidRPr="00E01B6F" w:rsidRDefault="002617F5" w:rsidP="00DB75DA">
      <w:pPr>
        <w:pStyle w:val="PolicyText"/>
        <w:rPr>
          <w:ins w:id="34" w:author="6988 Puente, David" w:date="2016-03-25T08:59:00Z"/>
        </w:rPr>
      </w:pPr>
      <w:ins w:id="35" w:author="6988 Puente, David" w:date="2016-03-25T09:02:00Z">
        <w:r w:rsidRPr="00400D44">
          <w:t>Unless for a direct law enforcement purpose</w:t>
        </w:r>
      </w:ins>
      <w:ins w:id="36" w:author="6988 Puente, David" w:date="2016-03-25T11:50:00Z">
        <w:r w:rsidR="00400D44">
          <w:t>,</w:t>
        </w:r>
      </w:ins>
      <w:ins w:id="37" w:author="6988 Puente, David" w:date="2016-03-25T09:02:00Z">
        <w:r w:rsidRPr="00400D44">
          <w:t xml:space="preserve"> such as a crime in progress</w:t>
        </w:r>
      </w:ins>
      <w:ins w:id="38" w:author="6988 Puente, David" w:date="2016-03-25T11:50:00Z">
        <w:r w:rsidR="00400D44">
          <w:t>,</w:t>
        </w:r>
      </w:ins>
      <w:ins w:id="39" w:author="6988 Puente, David" w:date="2016-03-25T09:02:00Z">
        <w:r w:rsidRPr="00400D44">
          <w:t xml:space="preserve"> or</w:t>
        </w:r>
      </w:ins>
      <w:ins w:id="40" w:author="6988 Puente, David" w:date="2016-03-25T11:50:00Z">
        <w:r w:rsidR="00400D44">
          <w:t xml:space="preserve"> when</w:t>
        </w:r>
      </w:ins>
      <w:ins w:id="41" w:author="6988 Puente, David" w:date="2016-03-25T09:02:00Z">
        <w:r w:rsidRPr="00400D44">
          <w:t xml:space="preserve"> the recording of the location is material to a criminal investigation</w:t>
        </w:r>
        <w:r w:rsidRPr="00DC20CF">
          <w:t xml:space="preserve">, employees will not record in </w:t>
        </w:r>
      </w:ins>
      <w:ins w:id="42" w:author="6988 Puente, David" w:date="2016-03-25T09:05:00Z">
        <w:r w:rsidRPr="00DC20CF">
          <w:t>p</w:t>
        </w:r>
      </w:ins>
      <w:r w:rsidR="00DB22E0" w:rsidRPr="00DC20CF">
        <w:t>laces where a heightened expectation of privacy exists</w:t>
      </w:r>
      <w:r w:rsidR="005A002A">
        <w:t xml:space="preserve">. </w:t>
      </w:r>
      <w:ins w:id="43" w:author="6988 Puente, David" w:date="2016-03-25T12:46:00Z">
        <w:r w:rsidR="00DB75DA" w:rsidRPr="00E01B6F">
          <w:t>These places include restrooms, jails, and medical facilities, including counseling or therapeutic program offices</w:t>
        </w:r>
        <w:r w:rsidR="00DB75DA">
          <w:t>.</w:t>
        </w:r>
      </w:ins>
    </w:p>
    <w:p w14:paraId="68AE1DC5" w14:textId="2C4D1B17" w:rsidR="002617F5" w:rsidRPr="00DD62EB" w:rsidRDefault="00B810CA" w:rsidP="00173DF0">
      <w:pPr>
        <w:pStyle w:val="PolicyText"/>
        <w:rPr>
          <w:ins w:id="44" w:author="6988 Puente, David" w:date="2016-03-25T09:13:00Z"/>
        </w:rPr>
      </w:pPr>
      <w:ins w:id="45" w:author="6988 Puente, David" w:date="2016-03-25T09:13:00Z">
        <w:r w:rsidRPr="00E01B6F">
          <w:t xml:space="preserve">As safety allows, </w:t>
        </w:r>
      </w:ins>
      <w:ins w:id="46" w:author="6988 Puente, David" w:date="2016-03-25T09:12:00Z">
        <w:r w:rsidRPr="00E01B6F">
          <w:t>employees may stop r</w:t>
        </w:r>
        <w:r w:rsidR="00BC4C2D">
          <w:t>ecording for portions of events so as</w:t>
        </w:r>
        <w:r w:rsidR="00DD62EB" w:rsidRPr="002B347F">
          <w:t xml:space="preserve"> to not capture</w:t>
        </w:r>
      </w:ins>
      <w:ins w:id="47" w:author="6988 Puente, David" w:date="2016-03-25T11:01:00Z">
        <w:r w:rsidR="00DD62EB">
          <w:t>:</w:t>
        </w:r>
      </w:ins>
    </w:p>
    <w:p w14:paraId="27EE7373" w14:textId="0F78153C" w:rsidR="00B810CA" w:rsidRDefault="00575F9F" w:rsidP="00173DF0">
      <w:pPr>
        <w:pStyle w:val="List1"/>
        <w:rPr>
          <w:ins w:id="48" w:author="6988 Puente, David" w:date="2016-03-25T09:16:00Z"/>
        </w:rPr>
      </w:pPr>
      <w:ins w:id="49" w:author="6988 Puente, David" w:date="2016-03-25T09:16:00Z">
        <w:r>
          <w:t>- Images of the</w:t>
        </w:r>
        <w:r w:rsidR="00B810CA">
          <w:t xml:space="preserve"> body of a deceased person</w:t>
        </w:r>
      </w:ins>
    </w:p>
    <w:p w14:paraId="651C671A" w14:textId="77777777" w:rsidR="00575F9F" w:rsidRDefault="00575F9F" w:rsidP="00575F9F">
      <w:pPr>
        <w:pStyle w:val="List1"/>
        <w:rPr>
          <w:ins w:id="50" w:author="6988 Puente, David" w:date="2016-03-25T12:08:00Z"/>
        </w:rPr>
      </w:pPr>
      <w:ins w:id="51" w:author="6988 Puente, David" w:date="2016-03-25T12:08:00Z">
        <w:r>
          <w:t>- Death notifications</w:t>
        </w:r>
      </w:ins>
    </w:p>
    <w:p w14:paraId="17B3E355" w14:textId="77777777" w:rsidR="00575F9F" w:rsidRDefault="00575F9F" w:rsidP="00575F9F">
      <w:pPr>
        <w:pStyle w:val="List1"/>
        <w:rPr>
          <w:ins w:id="52" w:author="6988 Puente, David" w:date="2016-03-25T12:08:00Z"/>
        </w:rPr>
      </w:pPr>
      <w:ins w:id="53" w:author="6988 Puente, David" w:date="2016-03-25T12:08:00Z">
        <w:r>
          <w:t xml:space="preserve">- An “intimate image” as defined in </w:t>
        </w:r>
        <w:r>
          <w:fldChar w:fldCharType="begin"/>
        </w:r>
        <w:r>
          <w:instrText xml:space="preserve"> HYPERLINK "http://app.leg.wa.gov/RCW/default.aspx?cite=9A.86.010" </w:instrText>
        </w:r>
        <w:r>
          <w:fldChar w:fldCharType="separate"/>
        </w:r>
        <w:r w:rsidRPr="00B810CA">
          <w:rPr>
            <w:rStyle w:val="Hyperlink"/>
          </w:rPr>
          <w:t>RCW 9A.86.010</w:t>
        </w:r>
        <w:r>
          <w:fldChar w:fldCharType="end"/>
        </w:r>
      </w:ins>
    </w:p>
    <w:p w14:paraId="01CFBBF4" w14:textId="77777777" w:rsidR="00B810CA" w:rsidRDefault="00B810CA" w:rsidP="00173DF0">
      <w:pPr>
        <w:pStyle w:val="List1"/>
        <w:rPr>
          <w:ins w:id="54" w:author="6988 Puente, David" w:date="2016-03-25T12:07:00Z"/>
        </w:rPr>
      </w:pPr>
      <w:ins w:id="55" w:author="6988 Puente, David" w:date="2016-03-25T09:17:00Z">
        <w:r>
          <w:t>- The identifiable location of a community-based domestic violence program</w:t>
        </w:r>
      </w:ins>
      <w:ins w:id="56" w:author="6988 Puente, David" w:date="2016-03-25T09:18:00Z">
        <w:r>
          <w:t>, or</w:t>
        </w:r>
      </w:ins>
      <w:ins w:id="57" w:author="6988 Puente, David" w:date="2016-03-25T09:17:00Z">
        <w:r>
          <w:t xml:space="preserve"> emergency shelter</w:t>
        </w:r>
      </w:ins>
      <w:ins w:id="58" w:author="6988 Puente, David" w:date="2016-03-25T09:18:00Z">
        <w:r>
          <w:t>, both</w:t>
        </w:r>
      </w:ins>
      <w:ins w:id="59" w:author="6988 Puente, David" w:date="2016-03-25T09:17:00Z">
        <w:r>
          <w:t xml:space="preserve"> as defined in </w:t>
        </w:r>
      </w:ins>
      <w:ins w:id="60" w:author="6988 Puente, David" w:date="2016-03-25T09:19:00Z">
        <w:r>
          <w:fldChar w:fldCharType="begin"/>
        </w:r>
        <w:r>
          <w:instrText xml:space="preserve"> HYPERLINK "http://app.leg.wa.gov/RCW/default.aspx?cite=70.123.020" </w:instrText>
        </w:r>
        <w:r>
          <w:fldChar w:fldCharType="separate"/>
        </w:r>
        <w:r w:rsidRPr="00B810CA">
          <w:rPr>
            <w:rStyle w:val="Hyperlink"/>
          </w:rPr>
          <w:t>RCW 70.123.020</w:t>
        </w:r>
        <w:r>
          <w:fldChar w:fldCharType="end"/>
        </w:r>
      </w:ins>
    </w:p>
    <w:p w14:paraId="2D583134" w14:textId="77777777" w:rsidR="00C17949" w:rsidRPr="00ED7A52" w:rsidRDefault="00C17949" w:rsidP="00C17949">
      <w:pPr>
        <w:pStyle w:val="PolicyText"/>
        <w:rPr>
          <w:ins w:id="61" w:author="6988 Puente, David" w:date="2016-03-25T12:42:00Z"/>
          <w:color w:val="auto"/>
        </w:rPr>
      </w:pPr>
      <w:ins w:id="62" w:author="6988 Puente, David" w:date="2016-03-25T12:42:00Z">
        <w:r w:rsidRPr="00ED7A52">
          <w:rPr>
            <w:color w:val="auto"/>
          </w:rPr>
          <w:t>If the employee is on a perimeter post at an extended major incident investigation, the on-scene supervisor may authorize recording to be stopped.</w:t>
        </w:r>
      </w:ins>
    </w:p>
    <w:p w14:paraId="2B6450EA" w14:textId="77777777" w:rsidR="00C17949" w:rsidRPr="00ED7A52" w:rsidRDefault="00C17949" w:rsidP="00C17949">
      <w:pPr>
        <w:pStyle w:val="PolicyText"/>
        <w:rPr>
          <w:ins w:id="63" w:author="6988 Puente, David" w:date="2016-03-25T12:42:00Z"/>
          <w:color w:val="auto"/>
        </w:rPr>
      </w:pPr>
      <w:ins w:id="64" w:author="6988 Puente, David" w:date="2016-03-25T12:42:00Z">
        <w:r w:rsidRPr="00ED7A52">
          <w:rPr>
            <w:color w:val="auto"/>
          </w:rPr>
          <w:t>Where FIT has been notified, the FIT commander may authorize recordings to be stopped.</w:t>
        </w:r>
      </w:ins>
    </w:p>
    <w:p w14:paraId="17005EAF" w14:textId="1304F41F" w:rsidR="00DD62EB" w:rsidRDefault="00FB0190" w:rsidP="007C69BB">
      <w:pPr>
        <w:pStyle w:val="PolicyHeadlines"/>
        <w:rPr>
          <w:ins w:id="65" w:author="6988 Puente, David" w:date="2016-03-25T11:06:00Z"/>
        </w:rPr>
      </w:pPr>
      <w:ins w:id="66" w:author="6988 Puente, David" w:date="2016-03-25T11:08:00Z">
        <w:r>
          <w:t>8</w:t>
        </w:r>
        <w:r w:rsidR="000C256B">
          <w:t xml:space="preserve">. </w:t>
        </w:r>
      </w:ins>
      <w:r w:rsidR="002F07EA">
        <w:t xml:space="preserve">Employees </w:t>
      </w:r>
      <w:r w:rsidR="00DD62EB">
        <w:t>W</w:t>
      </w:r>
      <w:r w:rsidR="002F07EA">
        <w:t xml:space="preserve">ho </w:t>
      </w:r>
      <w:r w:rsidR="00DD62EB">
        <w:t>S</w:t>
      </w:r>
      <w:r w:rsidR="002F07EA">
        <w:t xml:space="preserve">top </w:t>
      </w:r>
      <w:r w:rsidR="00DD62EB">
        <w:t>R</w:t>
      </w:r>
      <w:r w:rsidR="002F07EA">
        <w:t xml:space="preserve">ecording </w:t>
      </w:r>
      <w:r w:rsidR="00DD62EB">
        <w:t>D</w:t>
      </w:r>
      <w:r w:rsidR="002F07EA">
        <w:t xml:space="preserve">uring an </w:t>
      </w:r>
      <w:r w:rsidR="00DD62EB">
        <w:t>E</w:t>
      </w:r>
      <w:r w:rsidR="002F07EA">
        <w:t xml:space="preserve">vent </w:t>
      </w:r>
      <w:r w:rsidR="00DD62EB">
        <w:t>M</w:t>
      </w:r>
      <w:r w:rsidR="002F07EA">
        <w:t xml:space="preserve">ust </w:t>
      </w:r>
      <w:r w:rsidR="00DD62EB">
        <w:t>D</w:t>
      </w:r>
      <w:r w:rsidR="002F07EA">
        <w:t xml:space="preserve">ocument the </w:t>
      </w:r>
      <w:r w:rsidR="00DD62EB">
        <w:t>R</w:t>
      </w:r>
      <w:r w:rsidR="002F07EA">
        <w:t xml:space="preserve">eason(s) for </w:t>
      </w:r>
      <w:r w:rsidR="00DD62EB">
        <w:t>D</w:t>
      </w:r>
      <w:r w:rsidR="002F07EA">
        <w:t xml:space="preserve">oing </w:t>
      </w:r>
      <w:r w:rsidR="00DD62EB">
        <w:t>S</w:t>
      </w:r>
      <w:r w:rsidR="002F07EA">
        <w:t>o</w:t>
      </w:r>
    </w:p>
    <w:p w14:paraId="1A03A5CB" w14:textId="110EB84F" w:rsidR="002F07EA" w:rsidRDefault="000C256B" w:rsidP="002F07EA">
      <w:pPr>
        <w:pStyle w:val="PolicyText"/>
      </w:pPr>
      <w:ins w:id="67" w:author="6988 Puente, David" w:date="2016-03-25T11:08:00Z">
        <w:r>
          <w:t xml:space="preserve">Employees will document the reason(s) </w:t>
        </w:r>
      </w:ins>
      <w:r w:rsidR="002F07EA">
        <w:t xml:space="preserve">in the GO report. If there is no GO created, the </w:t>
      </w:r>
      <w:r w:rsidR="005B6C8E">
        <w:t>employee</w:t>
      </w:r>
      <w:r w:rsidR="002F07EA">
        <w:t xml:space="preserve"> will </w:t>
      </w:r>
      <w:ins w:id="68" w:author="6988 Puente, David" w:date="2016-03-25T08:34:00Z">
        <w:r w:rsidR="000D08BD">
          <w:t xml:space="preserve">verbally </w:t>
        </w:r>
      </w:ins>
      <w:ins w:id="69" w:author="6988 Puente, David" w:date="2016-03-25T08:33:00Z">
        <w:r w:rsidR="000D08BD">
          <w:t xml:space="preserve">state the reason(s) prior to ending the recording or </w:t>
        </w:r>
      </w:ins>
      <w:r w:rsidR="002F07EA">
        <w:t>document the reason(s) in a CAD update.</w:t>
      </w:r>
    </w:p>
    <w:p w14:paraId="31BC5879" w14:textId="71134F76" w:rsidR="002F07EA" w:rsidRDefault="00FB0190" w:rsidP="002F07EA">
      <w:pPr>
        <w:pStyle w:val="PolicyHeadlines"/>
      </w:pPr>
      <w:ins w:id="70" w:author="6988 Puente, David" w:date="2016-03-25T10:58:00Z">
        <w:r>
          <w:t>9</w:t>
        </w:r>
      </w:ins>
      <w:r w:rsidR="002F07EA">
        <w:t>. Employees Will Document the Existence of Video or Reason for Lack of Video</w:t>
      </w:r>
    </w:p>
    <w:p w14:paraId="219AF6B8" w14:textId="77777777" w:rsidR="002F07EA" w:rsidRDefault="002F07EA" w:rsidP="002F07EA">
      <w:pPr>
        <w:pStyle w:val="PolicyText"/>
      </w:pPr>
      <w:r>
        <w:t>Employees will document the existence of video in a call update and any related GO report, Street Check, Notice of Infraction, Criminal Citation, or Traffic Contact Report (TCR).</w:t>
      </w:r>
    </w:p>
    <w:p w14:paraId="50F7C5BD" w14:textId="77777777" w:rsidR="002F07EA" w:rsidRDefault="002F07EA" w:rsidP="002F07EA">
      <w:pPr>
        <w:pStyle w:val="PolicyText"/>
      </w:pPr>
      <w:r>
        <w:t xml:space="preserve">If this policy requires that an event be recorded, and there is no recording or there was a delay in recording, employees must </w:t>
      </w:r>
      <w:r>
        <w:lastRenderedPageBreak/>
        <w:t>explain in writing why it was not recorded or why the start of the recording was delayed.</w:t>
      </w:r>
    </w:p>
    <w:p w14:paraId="4C69B5C8" w14:textId="77777777" w:rsidR="002F07EA" w:rsidRDefault="002F07EA" w:rsidP="002F07EA">
      <w:pPr>
        <w:pStyle w:val="PolicyText"/>
      </w:pPr>
      <w:r>
        <w:t>Employees who are not logged to a call or event but capture video of the event will log to the call and note that the event was recorded in a call update.</w:t>
      </w:r>
    </w:p>
    <w:p w14:paraId="0E6F967F" w14:textId="798C2DAC" w:rsidR="00D03076" w:rsidRDefault="000C256B" w:rsidP="00D03076">
      <w:pPr>
        <w:pStyle w:val="PolicyHeadlines"/>
      </w:pPr>
      <w:ins w:id="71" w:author="6988 Puente, David" w:date="2016-03-25T11:09:00Z">
        <w:r>
          <w:t>1</w:t>
        </w:r>
      </w:ins>
      <w:ins w:id="72" w:author="6988 Puente, David" w:date="2016-03-25T13:01:00Z">
        <w:r w:rsidR="00FB0190">
          <w:t>0</w:t>
        </w:r>
      </w:ins>
      <w:r w:rsidR="00D03076">
        <w:t>. Employees Will Enter Data for Recorded Events</w:t>
      </w:r>
    </w:p>
    <w:p w14:paraId="69ED3BA2" w14:textId="77777777" w:rsidR="00D03076" w:rsidRDefault="00D03076" w:rsidP="00D03076">
      <w:pPr>
        <w:pStyle w:val="PolicyText"/>
      </w:pPr>
      <w:r>
        <w:t>Employees will assign the appropriate event type for all recordings and enter any related GO or event number(s) in the proper format. (YYYY-######)</w:t>
      </w:r>
    </w:p>
    <w:p w14:paraId="4D15AA37" w14:textId="49000A4B" w:rsidR="00D03076" w:rsidRDefault="007C69BB" w:rsidP="00D03076">
      <w:pPr>
        <w:pStyle w:val="PolicyText"/>
      </w:pPr>
      <w:ins w:id="73" w:author="6988 Puente, David" w:date="2016-03-25T11:16:00Z">
        <w:r>
          <w:t xml:space="preserve">Per Department training in the use of the video management system, </w:t>
        </w:r>
      </w:ins>
      <w:ins w:id="74" w:author="6988 Puente, David" w:date="2016-03-25T11:17:00Z">
        <w:r>
          <w:t>e</w:t>
        </w:r>
      </w:ins>
      <w:r w:rsidR="00D03076">
        <w:t>mployees will “flag” videos if any portion of the videos may contain images or audio of any of the following:</w:t>
      </w:r>
    </w:p>
    <w:p w14:paraId="532FDD31" w14:textId="77777777" w:rsidR="00D03076" w:rsidRDefault="00D03076" w:rsidP="00D03076">
      <w:pPr>
        <w:pStyle w:val="List1"/>
      </w:pPr>
      <w:r>
        <w:t>- Complainant/victim/witness requesting non-disclosure</w:t>
      </w:r>
    </w:p>
    <w:p w14:paraId="6E457924" w14:textId="77777777" w:rsidR="00D03076" w:rsidRDefault="00D03076" w:rsidP="00D03076">
      <w:pPr>
        <w:pStyle w:val="List1"/>
      </w:pPr>
      <w:r>
        <w:t>- Complainant/victim/witness not requesting nondisclosure but disclosure would endanger life, physical safety, or property</w:t>
      </w:r>
    </w:p>
    <w:p w14:paraId="7A4539D5" w14:textId="77777777" w:rsidR="00D03076" w:rsidRDefault="00D03076" w:rsidP="00D03076">
      <w:pPr>
        <w:pStyle w:val="List1"/>
      </w:pPr>
      <w:r>
        <w:t>- Information that if disclosed, would be highly offensive to a reasonable individual and of no legitimate interest to the public</w:t>
      </w:r>
    </w:p>
    <w:p w14:paraId="4CC8A5FA" w14:textId="77777777" w:rsidR="00D03076" w:rsidRDefault="00D03076" w:rsidP="00D03076">
      <w:pPr>
        <w:pStyle w:val="List1"/>
      </w:pPr>
      <w:r>
        <w:t>- Medical information or treatment</w:t>
      </w:r>
    </w:p>
    <w:p w14:paraId="48943C90" w14:textId="77777777" w:rsidR="00D03076" w:rsidRDefault="00D03076" w:rsidP="00D03076">
      <w:pPr>
        <w:pStyle w:val="List1"/>
      </w:pPr>
      <w:r>
        <w:t>- Mental Health information or treatment</w:t>
      </w:r>
    </w:p>
    <w:p w14:paraId="79E44ADB" w14:textId="77777777" w:rsidR="00D03076" w:rsidRDefault="00D03076" w:rsidP="00D03076">
      <w:pPr>
        <w:pStyle w:val="List1"/>
      </w:pPr>
      <w:r>
        <w:t>- Any identifiable juveniles</w:t>
      </w:r>
    </w:p>
    <w:p w14:paraId="4618BF00" w14:textId="77777777" w:rsidR="00D03076" w:rsidRDefault="00D03076" w:rsidP="00D03076">
      <w:pPr>
        <w:pStyle w:val="List1"/>
      </w:pPr>
      <w:r>
        <w:t>- Confidential informants</w:t>
      </w:r>
    </w:p>
    <w:p w14:paraId="3E643E30" w14:textId="35883BB0" w:rsidR="00D03076" w:rsidRDefault="000C256B" w:rsidP="00D03076">
      <w:pPr>
        <w:pStyle w:val="PolicyHeadlines"/>
      </w:pPr>
      <w:ins w:id="75" w:author="6988 Puente, David" w:date="2016-03-25T11:09:00Z">
        <w:r>
          <w:t>1</w:t>
        </w:r>
        <w:r w:rsidR="00FB0190">
          <w:t>1</w:t>
        </w:r>
      </w:ins>
      <w:r w:rsidR="00D03076">
        <w:t xml:space="preserve">. Employees Shall </w:t>
      </w:r>
      <w:ins w:id="76" w:author="6988 Puente, David" w:date="2016-03-25T11:21:00Z">
        <w:r w:rsidR="0040179B">
          <w:t xml:space="preserve">Initiate </w:t>
        </w:r>
      </w:ins>
      <w:r w:rsidR="00D03076">
        <w:t>Upload</w:t>
      </w:r>
      <w:ins w:id="77" w:author="6988 Puente, David" w:date="2016-03-25T11:21:00Z">
        <w:r w:rsidR="0040179B">
          <w:t xml:space="preserve"> of</w:t>
        </w:r>
      </w:ins>
      <w:r w:rsidR="00D03076">
        <w:t xml:space="preserve"> Recorded Video </w:t>
      </w:r>
      <w:r w:rsidR="007300F5">
        <w:t xml:space="preserve">and Deposit Equipment </w:t>
      </w:r>
      <w:proofErr w:type="gramStart"/>
      <w:r w:rsidR="00D03076">
        <w:t>Before</w:t>
      </w:r>
      <w:proofErr w:type="gramEnd"/>
      <w:r w:rsidR="00D03076">
        <w:t xml:space="preserve"> Going Out of Service</w:t>
      </w:r>
    </w:p>
    <w:p w14:paraId="26B29374" w14:textId="1FA4BBD3" w:rsidR="00D03076" w:rsidRDefault="0040179B" w:rsidP="00D03076">
      <w:pPr>
        <w:pStyle w:val="PolicyText"/>
      </w:pPr>
      <w:ins w:id="78" w:author="6988 Puente, David" w:date="2016-03-25T11:21:00Z">
        <w:r>
          <w:t>Before going out of service, e</w:t>
        </w:r>
      </w:ins>
      <w:r w:rsidR="00D03076">
        <w:t xml:space="preserve">mployees will </w:t>
      </w:r>
      <w:ins w:id="79" w:author="6988 Puente, David" w:date="2016-03-25T11:20:00Z">
        <w:r>
          <w:t xml:space="preserve">initiate </w:t>
        </w:r>
      </w:ins>
      <w:r w:rsidR="00D03076">
        <w:t xml:space="preserve">upload </w:t>
      </w:r>
      <w:ins w:id="80" w:author="6988 Puente, David" w:date="2016-03-25T11:20:00Z">
        <w:r>
          <w:t xml:space="preserve">of </w:t>
        </w:r>
      </w:ins>
      <w:r w:rsidR="00D03076">
        <w:t xml:space="preserve">recorded video according to the training </w:t>
      </w:r>
      <w:r w:rsidR="008F3B24">
        <w:t>guidelines</w:t>
      </w:r>
      <w:r w:rsidR="00D03076">
        <w:t xml:space="preserve">. If this is not completed before the end of shift, </w:t>
      </w:r>
      <w:r w:rsidR="008F3B24">
        <w:t>employees</w:t>
      </w:r>
      <w:r w:rsidR="00D03076">
        <w:t xml:space="preserve"> will notify a supervisor.</w:t>
      </w:r>
    </w:p>
    <w:p w14:paraId="2BCF7EB7" w14:textId="77777777" w:rsidR="008F3B24" w:rsidRPr="00ED0EBA" w:rsidRDefault="008F3B24" w:rsidP="008F3B24">
      <w:pPr>
        <w:pStyle w:val="PolicyText"/>
      </w:pPr>
      <w:r w:rsidRPr="00ED0EBA">
        <w:t xml:space="preserve">Each precinct will create a portable microphone collection point.  At the end of shift, </w:t>
      </w:r>
      <w:r w:rsidR="005B6C8E">
        <w:t>employee</w:t>
      </w:r>
      <w:r w:rsidRPr="00ED0EBA">
        <w:t>s will deposit their microphones at the collection point for recharging.</w:t>
      </w:r>
    </w:p>
    <w:p w14:paraId="523D0773" w14:textId="77777777" w:rsidR="008F3B24" w:rsidRPr="00ED0EBA" w:rsidRDefault="008F3B24" w:rsidP="008F3B24">
      <w:pPr>
        <w:pStyle w:val="PolicyText"/>
      </w:pPr>
      <w:r w:rsidRPr="00ED0EBA">
        <w:t>At least once during each shift, assigned personnel will take the microphones from the collection point and place th</w:t>
      </w:r>
      <w:r w:rsidR="00C01DFC">
        <w:t xml:space="preserve">em in the </w:t>
      </w:r>
      <w:r w:rsidR="00C01DFC">
        <w:lastRenderedPageBreak/>
        <w:t>appropriate chargers.</w:t>
      </w:r>
      <w:r w:rsidRPr="00ED0EBA">
        <w:t xml:space="preserve"> Each watch lieutenant will decide who will perform this task.</w:t>
      </w:r>
    </w:p>
    <w:p w14:paraId="0A539FDF" w14:textId="6996E0C9" w:rsidR="00DB22E0" w:rsidRPr="00ED0EBA" w:rsidRDefault="000C256B" w:rsidP="00DB22E0">
      <w:pPr>
        <w:pStyle w:val="PolicyHeadlines"/>
      </w:pPr>
      <w:ins w:id="81" w:author="6988 Puente, David" w:date="2016-03-25T11:09:00Z">
        <w:r>
          <w:t>1</w:t>
        </w:r>
        <w:r w:rsidR="00FB0190">
          <w:t>2</w:t>
        </w:r>
      </w:ins>
      <w:r w:rsidR="00DB22E0" w:rsidRPr="00ED0EBA">
        <w:t>. Specialized Units May Request Exceptions</w:t>
      </w:r>
    </w:p>
    <w:p w14:paraId="4528E05D" w14:textId="77777777" w:rsidR="00DB22E0" w:rsidRPr="00ED0EBA" w:rsidRDefault="00DB22E0" w:rsidP="00DB22E0">
      <w:pPr>
        <w:pStyle w:val="PolicyText"/>
      </w:pPr>
      <w:r w:rsidRPr="00ED0EBA">
        <w:t>The department recognizes that units may perform specific tasks during their normal duties that make using the ICV</w:t>
      </w:r>
      <w:r>
        <w:t xml:space="preserve"> or BWV</w:t>
      </w:r>
      <w:r w:rsidRPr="00ED0EBA">
        <w:t xml:space="preserve"> impractical. Units may request exceptions to recording with ICV</w:t>
      </w:r>
      <w:r>
        <w:t xml:space="preserve"> and/or BWV</w:t>
      </w:r>
      <w:r w:rsidRPr="00ED0EBA">
        <w:t>, for those specific tasks, from the Chief of Police. Any exceptions granted are valid for a term not to exceed one year and may be renewed annually at the discretion of the Chief of Police.</w:t>
      </w:r>
    </w:p>
    <w:p w14:paraId="4C342C05" w14:textId="77777777" w:rsidR="00DB22E0" w:rsidRPr="00ED0EBA" w:rsidRDefault="00DB22E0" w:rsidP="00DB22E0">
      <w:pPr>
        <w:pStyle w:val="PolicyText"/>
      </w:pPr>
      <w:r w:rsidRPr="00ED0EBA">
        <w:t>Units will request the exceptions by department memorandum outlining the specific tasks and justification. The Chief of Police and affected section commanders will maintain a file of approved exceptions. Section commanders may provide copies of the exceptions to the affected personnel under their command.</w:t>
      </w:r>
    </w:p>
    <w:p w14:paraId="1AF7E6F1" w14:textId="50515AD0" w:rsidR="00FB0190" w:rsidRPr="00ED0EBA" w:rsidRDefault="00FB0190" w:rsidP="00FB0190">
      <w:pPr>
        <w:pStyle w:val="PolicyHeadlines"/>
      </w:pPr>
      <w:ins w:id="82" w:author="6988 Puente, David" w:date="2016-03-25T13:01:00Z">
        <w:r>
          <w:t>13</w:t>
        </w:r>
      </w:ins>
      <w:r w:rsidRPr="00ED0EBA">
        <w:t>. Employees Will Turn Off the</w:t>
      </w:r>
      <w:r>
        <w:t xml:space="preserve"> AM/FM Vehicle Radio </w:t>
      </w:r>
      <w:proofErr w:type="gramStart"/>
      <w:r>
        <w:t>During</w:t>
      </w:r>
      <w:proofErr w:type="gramEnd"/>
      <w:r>
        <w:t xml:space="preserve"> </w:t>
      </w:r>
      <w:r w:rsidRPr="00ED0EBA">
        <w:t>Recordings</w:t>
      </w:r>
    </w:p>
    <w:p w14:paraId="33636240" w14:textId="77777777" w:rsidR="00FB0190" w:rsidRPr="00ED0EBA" w:rsidRDefault="00FB0190" w:rsidP="00FB0190">
      <w:pPr>
        <w:pStyle w:val="PolicyText"/>
      </w:pPr>
      <w:r w:rsidRPr="00ED0EBA">
        <w:t>If employees are operating a vehicle that does not have an AM/FM radio inhibitor installed, then when safe to do so, employees will turn off the AM/FM radio before the audio recording is set to begin.</w:t>
      </w:r>
    </w:p>
    <w:p w14:paraId="06BCFBA8" w14:textId="77777777" w:rsidR="00FB0190" w:rsidRPr="00ED0EBA" w:rsidRDefault="00FB0190" w:rsidP="00FB0190">
      <w:pPr>
        <w:pStyle w:val="PolicyText"/>
      </w:pPr>
      <w:r w:rsidRPr="00ED0EBA">
        <w:t>If the radio was not turned off before the start of the recording, employees will turn off the radio as soon as feasible after the start of the recording.</w:t>
      </w:r>
    </w:p>
    <w:p w14:paraId="1B0F1DAC" w14:textId="77777777" w:rsidR="00FB0190" w:rsidRPr="00ED0EBA" w:rsidRDefault="00FB0190" w:rsidP="00FB0190">
      <w:pPr>
        <w:pStyle w:val="PolicyText"/>
      </w:pPr>
      <w:r w:rsidRPr="00ED0EBA">
        <w:t>The radio must remain off during the entire recording of the incident, including the transport of any person.</w:t>
      </w:r>
    </w:p>
    <w:p w14:paraId="0889ACAA" w14:textId="2514FDC0" w:rsidR="00BC4C2D" w:rsidRDefault="00BC4C2D">
      <w:pPr>
        <w:rPr>
          <w:ins w:id="83" w:author="6988 Puente, David" w:date="2016-05-17T07:52:00Z"/>
          <w:rFonts w:ascii="Verdana" w:hAnsi="Verdana"/>
          <w:b/>
          <w:color w:val="0D0D0D" w:themeColor="text1" w:themeTint="F2"/>
          <w:sz w:val="28"/>
          <w:szCs w:val="28"/>
        </w:rPr>
      </w:pPr>
      <w:ins w:id="84" w:author="6988 Puente, David" w:date="2016-05-17T07:52:00Z">
        <w:r>
          <w:br w:type="page"/>
        </w:r>
      </w:ins>
    </w:p>
    <w:p w14:paraId="315771AA" w14:textId="02B0421B" w:rsidR="00C01DFC" w:rsidRDefault="00C01DFC" w:rsidP="002D7ED5">
      <w:pPr>
        <w:pStyle w:val="POL"/>
      </w:pPr>
    </w:p>
    <w:p w14:paraId="24B19801" w14:textId="39BEFB1F" w:rsidR="002D7ED5" w:rsidRDefault="002D7ED5" w:rsidP="002D7ED5">
      <w:pPr>
        <w:pStyle w:val="POL"/>
      </w:pPr>
      <w:r>
        <w:t>16.</w:t>
      </w:r>
      <w:r w:rsidR="00F4423E">
        <w:t>090</w:t>
      </w:r>
      <w:r>
        <w:t>-POL-2 ICV Specifics (working title)</w:t>
      </w:r>
    </w:p>
    <w:p w14:paraId="4C211237" w14:textId="77777777" w:rsidR="00A53E3F" w:rsidRPr="00ED0EBA" w:rsidRDefault="00C01DFC" w:rsidP="00A53E3F">
      <w:pPr>
        <w:pStyle w:val="PolicyHeadlines"/>
      </w:pPr>
      <w:r>
        <w:t>1</w:t>
      </w:r>
      <w:r w:rsidR="00A53E3F" w:rsidRPr="00ED0EBA">
        <w:t xml:space="preserve">. Each Precinct Assigns </w:t>
      </w:r>
      <w:r w:rsidR="00A53E3F">
        <w:t xml:space="preserve">ICV </w:t>
      </w:r>
      <w:r w:rsidR="00A53E3F" w:rsidRPr="00ED0EBA">
        <w:t>Microphones to Squads and Places Chargers</w:t>
      </w:r>
      <w:r w:rsidR="00A53E3F">
        <w:t xml:space="preserve"> for Equipment</w:t>
      </w:r>
    </w:p>
    <w:p w14:paraId="2BC49622" w14:textId="77777777" w:rsidR="00A53E3F" w:rsidRDefault="00A53E3F" w:rsidP="00A53E3F">
      <w:pPr>
        <w:pStyle w:val="PolicyText"/>
      </w:pPr>
      <w:r w:rsidRPr="00ED0EBA">
        <w:t>Each precinct will assign</w:t>
      </w:r>
      <w:r>
        <w:t xml:space="preserve"> ICV</w:t>
      </w:r>
      <w:r w:rsidRPr="00ED0EBA">
        <w:t xml:space="preserve"> microphones to squads and label them accordingly. Each squad will receive at least one microphone per officer and at least one spare.  Sergeants may assign specific microphones from their allotment to individual officers.</w:t>
      </w:r>
    </w:p>
    <w:p w14:paraId="2FC05B23" w14:textId="77777777" w:rsidR="00A53E3F" w:rsidRDefault="00A53E3F" w:rsidP="00A53E3F">
      <w:pPr>
        <w:pStyle w:val="PolicyText"/>
      </w:pPr>
      <w:r w:rsidRPr="00ED0EBA">
        <w:t xml:space="preserve">Each precinct will position </w:t>
      </w:r>
      <w:r>
        <w:t xml:space="preserve">ICV microphone </w:t>
      </w:r>
      <w:r w:rsidRPr="00ED0EBA">
        <w:t>chargers in a way that allows</w:t>
      </w:r>
      <w:r>
        <w:t xml:space="preserve"> employees </w:t>
      </w:r>
      <w:r w:rsidRPr="00ED0EBA">
        <w:t xml:space="preserve">to access their </w:t>
      </w:r>
      <w:r>
        <w:t>equipment</w:t>
      </w:r>
      <w:r w:rsidRPr="00ED0EBA">
        <w:t>.</w:t>
      </w:r>
    </w:p>
    <w:p w14:paraId="01751DD1" w14:textId="77777777" w:rsidR="00A53E3F" w:rsidRPr="00ED0EBA" w:rsidRDefault="00C01DFC" w:rsidP="00A53E3F">
      <w:pPr>
        <w:pStyle w:val="PolicyHeadlines"/>
      </w:pPr>
      <w:r>
        <w:t>2</w:t>
      </w:r>
      <w:r w:rsidR="00A53E3F" w:rsidRPr="00ED0EBA">
        <w:t xml:space="preserve">. Sergeants Issue Portable </w:t>
      </w:r>
      <w:r w:rsidR="00A53E3F">
        <w:t xml:space="preserve">ICV </w:t>
      </w:r>
      <w:r w:rsidR="00A53E3F" w:rsidRPr="00ED0EBA">
        <w:t>Microphones at the Beginning of Shift</w:t>
      </w:r>
    </w:p>
    <w:p w14:paraId="05059513" w14:textId="77777777" w:rsidR="00A53E3F" w:rsidRPr="00ED0EBA" w:rsidRDefault="00A53E3F" w:rsidP="00A53E3F">
      <w:pPr>
        <w:pStyle w:val="PolicyText"/>
      </w:pPr>
      <w:r w:rsidRPr="00ED0EBA">
        <w:t xml:space="preserve">At the beginning of shift, each sergeant will issue </w:t>
      </w:r>
      <w:r>
        <w:t xml:space="preserve">ICV </w:t>
      </w:r>
      <w:r w:rsidRPr="00ED0EBA">
        <w:t xml:space="preserve">microphones to the </w:t>
      </w:r>
      <w:r>
        <w:t>employees</w:t>
      </w:r>
      <w:r w:rsidRPr="00ED0EBA">
        <w:t xml:space="preserve"> coming on duty. Sergeants will only issue a microphone that shows that it is fully charged with a green indicator light and has an antenna in good repair.</w:t>
      </w:r>
    </w:p>
    <w:p w14:paraId="4234AB95" w14:textId="77777777" w:rsidR="00A53E3F" w:rsidRPr="00ED0EBA" w:rsidRDefault="00A53E3F" w:rsidP="00A53E3F">
      <w:pPr>
        <w:pStyle w:val="PolicyText"/>
      </w:pPr>
      <w:r w:rsidRPr="00ED0EBA">
        <w:t>If the microphone is not charging fully after 6 hours, the sergeant will create a “HEAT” ticket with the IT section by:</w:t>
      </w:r>
    </w:p>
    <w:p w14:paraId="79A74282" w14:textId="77777777" w:rsidR="00A53E3F" w:rsidRPr="00ED0EBA" w:rsidRDefault="00A53E3F" w:rsidP="00A53E3F">
      <w:pPr>
        <w:pStyle w:val="List1"/>
      </w:pPr>
      <w:r>
        <w:t xml:space="preserve">- </w:t>
      </w:r>
      <w:r w:rsidRPr="00ED0EBA">
        <w:t xml:space="preserve">Sending an email to DoIt_Help@seattle.gov </w:t>
      </w:r>
    </w:p>
    <w:p w14:paraId="20AF6BD7" w14:textId="77777777" w:rsidR="00A53E3F" w:rsidRPr="00ED0EBA" w:rsidRDefault="00A53E3F" w:rsidP="00A53E3F">
      <w:pPr>
        <w:pStyle w:val="List1"/>
      </w:pPr>
      <w:r w:rsidRPr="00ED0EBA">
        <w:t>OR</w:t>
      </w:r>
    </w:p>
    <w:p w14:paraId="04C8DF44" w14:textId="77777777" w:rsidR="00A53E3F" w:rsidRPr="00ED0EBA" w:rsidRDefault="00A53E3F" w:rsidP="00A53E3F">
      <w:pPr>
        <w:pStyle w:val="List1"/>
      </w:pPr>
      <w:r>
        <w:t xml:space="preserve">- </w:t>
      </w:r>
      <w:r w:rsidRPr="00ED0EBA">
        <w:t xml:space="preserve">Calling 206-386-4011 </w:t>
      </w:r>
    </w:p>
    <w:p w14:paraId="2929E41C" w14:textId="77777777" w:rsidR="00A53E3F" w:rsidRPr="00ED0EBA" w:rsidRDefault="00A53E3F" w:rsidP="00A53E3F">
      <w:pPr>
        <w:pStyle w:val="PolicyText"/>
      </w:pPr>
      <w:r w:rsidRPr="00ED0EBA">
        <w:t>The sergeant will remove the battery and send it to the IT section for testing under the assigned “HEAT” ticket number via Department mail.</w:t>
      </w:r>
    </w:p>
    <w:p w14:paraId="4720C6AF" w14:textId="77777777" w:rsidR="00A53E3F" w:rsidRPr="00ED0EBA" w:rsidRDefault="00A53E3F" w:rsidP="00A53E3F">
      <w:pPr>
        <w:pStyle w:val="PolicyText"/>
      </w:pPr>
      <w:r w:rsidRPr="00ED0EBA">
        <w:t>If the antenna on the microphone is broken, the sergeant will replace it with one that is in good repair.  Each stationmaster will have a supply of replacement antennas.</w:t>
      </w:r>
    </w:p>
    <w:p w14:paraId="4F731079" w14:textId="77777777" w:rsidR="00C01DFC" w:rsidRDefault="00C01DFC" w:rsidP="00C01DFC">
      <w:pPr>
        <w:pStyle w:val="PolicyHeadlines"/>
      </w:pPr>
      <w:r>
        <w:t xml:space="preserve">3. </w:t>
      </w:r>
      <w:r w:rsidRPr="00ED0EBA">
        <w:t xml:space="preserve">Both </w:t>
      </w:r>
      <w:r>
        <w:t>Employees in Two-Officer C</w:t>
      </w:r>
      <w:r w:rsidRPr="00ED0EBA">
        <w:t>a</w:t>
      </w:r>
      <w:r>
        <w:t>rs Must Log Into COBAN and Sync T</w:t>
      </w:r>
      <w:r w:rsidRPr="00ED0EBA">
        <w:t xml:space="preserve">heir </w:t>
      </w:r>
      <w:r>
        <w:t>ICV Microphones</w:t>
      </w:r>
    </w:p>
    <w:p w14:paraId="0C4BD730" w14:textId="77777777" w:rsidR="00C01DFC" w:rsidRDefault="00C01DFC" w:rsidP="00C01DFC">
      <w:pPr>
        <w:pStyle w:val="PolicyHeadlines"/>
      </w:pPr>
      <w:r>
        <w:t>4. Employees Will Make an Effort to Position Vehicles to Capture an Event</w:t>
      </w:r>
    </w:p>
    <w:p w14:paraId="548B0F1F" w14:textId="77777777" w:rsidR="00C01DFC" w:rsidRDefault="00C01DFC" w:rsidP="00C01DFC">
      <w:pPr>
        <w:pStyle w:val="PolicyText"/>
      </w:pPr>
      <w:r>
        <w:lastRenderedPageBreak/>
        <w:t>A</w:t>
      </w:r>
      <w:r w:rsidRPr="00ED0EBA">
        <w:t>s public and officer safety considerations permit, employees will make an effort to position the vehicle and camera to obtain useful recordings.</w:t>
      </w:r>
    </w:p>
    <w:p w14:paraId="75D00B6C" w14:textId="77777777" w:rsidR="00C01DFC" w:rsidRPr="00ED0EBA" w:rsidRDefault="00C01DFC" w:rsidP="00C01DFC">
      <w:pPr>
        <w:pStyle w:val="PolicyHeadlines"/>
      </w:pPr>
    </w:p>
    <w:p w14:paraId="49533568" w14:textId="09958FE2" w:rsidR="002D7ED5" w:rsidRDefault="002D7ED5" w:rsidP="002D7ED5">
      <w:pPr>
        <w:pStyle w:val="POL"/>
      </w:pPr>
      <w:r>
        <w:t>16.</w:t>
      </w:r>
      <w:r w:rsidR="00F4423E">
        <w:t>090</w:t>
      </w:r>
      <w:r>
        <w:t>-POL-3 BWV Specifics (working title)</w:t>
      </w:r>
    </w:p>
    <w:p w14:paraId="1834A456" w14:textId="77777777" w:rsidR="00A53E3F" w:rsidRPr="00ED0EBA" w:rsidRDefault="00C01DFC" w:rsidP="00A53E3F">
      <w:pPr>
        <w:pStyle w:val="PolicyHeadlines"/>
      </w:pPr>
      <w:r>
        <w:t xml:space="preserve">1. </w:t>
      </w:r>
      <w:r w:rsidR="00A53E3F">
        <w:t>The department issues BWV cameras to individual employees.</w:t>
      </w:r>
    </w:p>
    <w:p w14:paraId="36912AA5" w14:textId="77777777" w:rsidR="00A53E3F" w:rsidRDefault="00A53E3F" w:rsidP="00A53E3F">
      <w:pPr>
        <w:pStyle w:val="PolicyText"/>
      </w:pPr>
      <w:r w:rsidRPr="00ED0EBA">
        <w:t xml:space="preserve">Each precinct will position </w:t>
      </w:r>
      <w:r>
        <w:t>BWV docking stations</w:t>
      </w:r>
      <w:r w:rsidRPr="00ED0EBA">
        <w:t xml:space="preserve"> in a way that allows</w:t>
      </w:r>
      <w:r>
        <w:t xml:space="preserve"> employees </w:t>
      </w:r>
      <w:r w:rsidRPr="00ED0EBA">
        <w:t xml:space="preserve">to access their </w:t>
      </w:r>
      <w:r>
        <w:t>equipment</w:t>
      </w:r>
      <w:r w:rsidRPr="00ED0EBA">
        <w:t>.</w:t>
      </w:r>
    </w:p>
    <w:p w14:paraId="7A1DC6A4" w14:textId="77777777" w:rsidR="00C01DFC" w:rsidRDefault="00C01DFC" w:rsidP="00C01DFC">
      <w:pPr>
        <w:pStyle w:val="PolicyHeadlines"/>
      </w:pPr>
      <w:r>
        <w:t>2. Employees Will Wear Only BWV Equipment Issued by the Department</w:t>
      </w:r>
    </w:p>
    <w:p w14:paraId="635A8573" w14:textId="77777777" w:rsidR="00C01DFC" w:rsidRDefault="00C01DFC" w:rsidP="00C01DFC">
      <w:pPr>
        <w:pStyle w:val="PolicyText"/>
      </w:pPr>
      <w:r>
        <w:t>Employees may not wear any personally-owned camera device for the purpose of recording enforcement activity. The Department only authorizes those camera units issued by SPD.</w:t>
      </w:r>
    </w:p>
    <w:p w14:paraId="22BE80FE" w14:textId="77777777" w:rsidR="00A53E3F" w:rsidRDefault="00A53E3F" w:rsidP="00A53E3F">
      <w:pPr>
        <w:pStyle w:val="PolicyHeadlines"/>
      </w:pPr>
      <w:r>
        <w:t>3. Employees Operating BWV Must Wear the Camera Properly</w:t>
      </w:r>
    </w:p>
    <w:p w14:paraId="01675F8D" w14:textId="77777777" w:rsidR="00A53E3F" w:rsidRDefault="00A53E3F" w:rsidP="00A53E3F">
      <w:pPr>
        <w:pStyle w:val="PolicyText"/>
      </w:pPr>
      <w:r>
        <w:t>Employees will wear the camera in a location consistent with the training that allows the camera to record events.</w:t>
      </w:r>
    </w:p>
    <w:p w14:paraId="75C95E70" w14:textId="77777777" w:rsidR="00C01DFC" w:rsidRDefault="00C01DFC" w:rsidP="00C01DFC">
      <w:pPr>
        <w:pStyle w:val="PolicyHeadlines"/>
      </w:pPr>
      <w:r>
        <w:t xml:space="preserve">4. Employees Will Ask for Consent </w:t>
      </w:r>
      <w:proofErr w:type="gramStart"/>
      <w:r>
        <w:t>Before</w:t>
      </w:r>
      <w:proofErr w:type="gramEnd"/>
      <w:r>
        <w:t xml:space="preserve"> Recording With BWV in Private Areas</w:t>
      </w:r>
    </w:p>
    <w:p w14:paraId="4938F410" w14:textId="77777777" w:rsidR="00C01DFC" w:rsidRDefault="00C01DFC" w:rsidP="00C01DFC">
      <w:pPr>
        <w:pStyle w:val="PolicyText"/>
      </w:pPr>
      <w:r>
        <w:t>For residences or other private areas not open to the public, employees will ask for consent to record with BWV. The request and any response will be recorded. If the request is denied, employees will stop recording with BWV during the time that they are in the private area.</w:t>
      </w:r>
    </w:p>
    <w:p w14:paraId="28F7D51E" w14:textId="77777777" w:rsidR="00C01DFC" w:rsidRDefault="00C01DFC" w:rsidP="00C01DFC">
      <w:pPr>
        <w:pStyle w:val="Exceptions"/>
      </w:pPr>
      <w:r w:rsidRPr="00C01DFC">
        <w:rPr>
          <w:b/>
        </w:rPr>
        <w:t>Exception</w:t>
      </w:r>
      <w:r>
        <w:t>: This does not apply to crimes in progress or other circumstances that would allow the employee to be lawfully present without a warrant.</w:t>
      </w:r>
    </w:p>
    <w:p w14:paraId="46B7A86E" w14:textId="4C2103A0" w:rsidR="00C01DFC" w:rsidRDefault="00C01DFC" w:rsidP="00A53E3F">
      <w:pPr>
        <w:pStyle w:val="PolicyText"/>
      </w:pPr>
    </w:p>
    <w:p w14:paraId="0EC55736" w14:textId="4E3B7DE2" w:rsidR="00FB01FD" w:rsidRDefault="00161816" w:rsidP="00FB01FD">
      <w:pPr>
        <w:pStyle w:val="POL"/>
      </w:pPr>
      <w:r>
        <w:t>16.</w:t>
      </w:r>
      <w:r w:rsidR="00F4423E">
        <w:t>090</w:t>
      </w:r>
      <w:r w:rsidR="002D7ED5">
        <w:t>-POL-4</w:t>
      </w:r>
      <w:r w:rsidR="00FB01FD">
        <w:t xml:space="preserve"> Reviewing Department Video</w:t>
      </w:r>
    </w:p>
    <w:p w14:paraId="43AF5E86" w14:textId="77777777" w:rsidR="00FB01FD" w:rsidRDefault="00FB01FD" w:rsidP="00FB01FD">
      <w:pPr>
        <w:pStyle w:val="PolicyText"/>
      </w:pPr>
      <w:r>
        <w:t>This policy applies to all employees who review ICV and BWV recordings.</w:t>
      </w:r>
    </w:p>
    <w:p w14:paraId="39CA2574" w14:textId="77777777" w:rsidR="00FB01FD" w:rsidRDefault="00FB01FD" w:rsidP="00FB01FD">
      <w:pPr>
        <w:pStyle w:val="PolicyHeadlines"/>
      </w:pPr>
      <w:r>
        <w:lastRenderedPageBreak/>
        <w:t>1. All ICV and BWV Recordings and Related Data are the Property of the Seattle Police Department</w:t>
      </w:r>
    </w:p>
    <w:p w14:paraId="1B0BA6C3" w14:textId="77777777" w:rsidR="00FB01FD" w:rsidRDefault="00FB01FD" w:rsidP="00FB01FD">
      <w:pPr>
        <w:pStyle w:val="PolicyText"/>
      </w:pPr>
      <w:r>
        <w:t>Department policy governs all access, review, and release of in-car and body-worn video.</w:t>
      </w:r>
    </w:p>
    <w:p w14:paraId="29095597" w14:textId="77777777" w:rsidR="00FB01FD" w:rsidRDefault="00FB01FD" w:rsidP="00FB01FD">
      <w:pPr>
        <w:pStyle w:val="PolicyHeadlines"/>
      </w:pPr>
      <w:r>
        <w:t>2. Employees May Review Recorded Video</w:t>
      </w:r>
    </w:p>
    <w:p w14:paraId="4496CA6F" w14:textId="55F91A82" w:rsidR="001D5CBC" w:rsidRDefault="001D5CBC" w:rsidP="00FB01FD">
      <w:pPr>
        <w:pStyle w:val="PolicyText"/>
      </w:pPr>
      <w:r>
        <w:t>Employees may review their own recorded video to refresh recollection, determine the appropriate category, and similar reasons.</w:t>
      </w:r>
    </w:p>
    <w:p w14:paraId="66255805" w14:textId="56F23213" w:rsidR="00FB01FD" w:rsidRDefault="00491F80" w:rsidP="00FB01FD">
      <w:pPr>
        <w:pStyle w:val="PolicyText"/>
      </w:pPr>
      <w:del w:id="85" w:author="6988 Puente, David" w:date="2016-03-28T14:52:00Z">
        <w:r w:rsidDel="00491F80">
          <w:delText>E</w:delText>
        </w:r>
        <w:r w:rsidR="00FB01FD" w:rsidDel="00491F80">
          <w:delText xml:space="preserve">mployees </w:delText>
        </w:r>
      </w:del>
      <w:ins w:id="86" w:author="6988 Puente, David" w:date="2016-03-28T14:52:00Z">
        <w:r>
          <w:t xml:space="preserve">The Department </w:t>
        </w:r>
      </w:ins>
      <w:r w:rsidR="00FB01FD">
        <w:t xml:space="preserve">may view </w:t>
      </w:r>
      <w:ins w:id="87" w:author="6988 Puente, David" w:date="2016-03-28T14:52:00Z">
        <w:r>
          <w:t xml:space="preserve">in-car and </w:t>
        </w:r>
      </w:ins>
      <w:r w:rsidR="00FB01FD">
        <w:t>body-worn video for the following purposes:</w:t>
      </w:r>
    </w:p>
    <w:p w14:paraId="41AEB3AC" w14:textId="77777777" w:rsidR="00FB01FD" w:rsidRDefault="00FB01FD" w:rsidP="00FB01FD">
      <w:pPr>
        <w:pStyle w:val="List1"/>
      </w:pPr>
      <w:r>
        <w:t>- Complaint</w:t>
      </w:r>
    </w:p>
    <w:p w14:paraId="662FB0FD" w14:textId="77777777" w:rsidR="00FB01FD" w:rsidRDefault="00FB01FD" w:rsidP="00FB01FD">
      <w:pPr>
        <w:pStyle w:val="List1"/>
      </w:pPr>
      <w:r>
        <w:t>- Criminal investigation</w:t>
      </w:r>
    </w:p>
    <w:p w14:paraId="4EA5BC24" w14:textId="77777777" w:rsidR="00FB01FD" w:rsidRDefault="00FB01FD" w:rsidP="00FB01FD">
      <w:pPr>
        <w:pStyle w:val="List1"/>
      </w:pPr>
      <w:r>
        <w:t>- Officer-involved collision, including Collision Review Board investigations</w:t>
      </w:r>
    </w:p>
    <w:p w14:paraId="472F8FF0" w14:textId="247EE0A8" w:rsidR="00FB01FD" w:rsidRDefault="00FB01FD" w:rsidP="00FB01FD">
      <w:pPr>
        <w:pStyle w:val="List1"/>
      </w:pPr>
      <w:r>
        <w:t xml:space="preserve">- Vehicle </w:t>
      </w:r>
      <w:r w:rsidR="00491F80">
        <w:t>p</w:t>
      </w:r>
      <w:r>
        <w:t>ursuit investigation or review</w:t>
      </w:r>
    </w:p>
    <w:p w14:paraId="06B1C262" w14:textId="77777777" w:rsidR="00FB01FD" w:rsidRDefault="00FB01FD" w:rsidP="00FB01FD">
      <w:pPr>
        <w:pStyle w:val="List1"/>
      </w:pPr>
      <w:r>
        <w:t>- Force Review Board</w:t>
      </w:r>
    </w:p>
    <w:p w14:paraId="6C7AD50F" w14:textId="0B9EDBB4" w:rsidR="00FB01FD" w:rsidRDefault="00FB01FD" w:rsidP="00FB01FD">
      <w:pPr>
        <w:pStyle w:val="List1"/>
      </w:pPr>
      <w:r>
        <w:t xml:space="preserve">- Public </w:t>
      </w:r>
      <w:r w:rsidR="00491F80">
        <w:t>d</w:t>
      </w:r>
      <w:r>
        <w:t xml:space="preserve">isclosure request </w:t>
      </w:r>
    </w:p>
    <w:p w14:paraId="3F4C87C7" w14:textId="26D0B91C" w:rsidR="00FB01FD" w:rsidRDefault="00FB01FD" w:rsidP="00FB01FD">
      <w:pPr>
        <w:pStyle w:val="List1"/>
      </w:pPr>
      <w:r>
        <w:t xml:space="preserve">- Use of </w:t>
      </w:r>
      <w:r w:rsidR="00491F80">
        <w:t>f</w:t>
      </w:r>
      <w:r>
        <w:t>orce review or investigation</w:t>
      </w:r>
    </w:p>
    <w:p w14:paraId="7601A359" w14:textId="77777777" w:rsidR="00FB01FD" w:rsidRDefault="00FB01FD" w:rsidP="00FB01FD">
      <w:pPr>
        <w:pStyle w:val="List1"/>
      </w:pPr>
      <w:r>
        <w:t>- Performance appraisal</w:t>
      </w:r>
    </w:p>
    <w:p w14:paraId="37E4872B" w14:textId="77777777" w:rsidR="00FB01FD" w:rsidRDefault="00FB01FD" w:rsidP="00FB01FD">
      <w:pPr>
        <w:pStyle w:val="List1"/>
      </w:pPr>
      <w:r>
        <w:t>- As part of the Early Intervention System (EIS)</w:t>
      </w:r>
    </w:p>
    <w:p w14:paraId="55223D95" w14:textId="77777777" w:rsidR="00FB01FD" w:rsidRDefault="00FB01FD" w:rsidP="00FB01FD">
      <w:pPr>
        <w:pStyle w:val="List1"/>
      </w:pPr>
      <w:r>
        <w:t xml:space="preserve">- Training purposes, with the permission of the involved </w:t>
      </w:r>
      <w:r w:rsidR="005B6C8E">
        <w:t>employee</w:t>
      </w:r>
      <w:r>
        <w:t>s.</w:t>
      </w:r>
    </w:p>
    <w:p w14:paraId="1DA1697A" w14:textId="77777777" w:rsidR="00FB01FD" w:rsidRDefault="00FB01FD" w:rsidP="00FB01FD">
      <w:pPr>
        <w:pStyle w:val="List1"/>
      </w:pPr>
      <w:r>
        <w:t>- Audit and Quality Control/Troubleshooting</w:t>
      </w:r>
    </w:p>
    <w:p w14:paraId="545839D2" w14:textId="77777777" w:rsidR="00FB01FD" w:rsidRDefault="00FB01FD" w:rsidP="00FB01FD">
      <w:pPr>
        <w:pStyle w:val="PolicyHeadlines"/>
      </w:pPr>
      <w:r>
        <w:t>3. Minor Misconduct Discovered During BWV Review Will Not Result in Discipline</w:t>
      </w:r>
    </w:p>
    <w:p w14:paraId="57AF1896" w14:textId="77777777" w:rsidR="00FB01FD" w:rsidRDefault="00FB01FD" w:rsidP="00FB01FD">
      <w:pPr>
        <w:pStyle w:val="PolicyText"/>
      </w:pPr>
      <w:r>
        <w:t>If, in the course of viewing in-car or body-worn video, minor acts of misconduct unrelated to the original reason for viewing the video are discovered, they will not result in discipline or a sustained finding. However, such acts may result in a training referral or career counseling and may be included in an employee’s performance evaluation.</w:t>
      </w:r>
    </w:p>
    <w:p w14:paraId="734F1086" w14:textId="77777777" w:rsidR="00FB01FD" w:rsidRDefault="00FB01FD" w:rsidP="00FB01FD">
      <w:pPr>
        <w:pStyle w:val="PolicyText"/>
      </w:pPr>
      <w:r>
        <w:lastRenderedPageBreak/>
        <w:t xml:space="preserve">In the context of in-car and/or body-worn video review, minor acts of misconduct will be handled either through mediation or the named </w:t>
      </w:r>
      <w:r w:rsidR="005B6C8E">
        <w:t>employee’s</w:t>
      </w:r>
      <w:r>
        <w:t xml:space="preserve"> chain of command for appropriate follow up. In the context of this policy, examples of minor misconduct include but are not limited to uniform violations, rudeness, and profanity.</w:t>
      </w:r>
    </w:p>
    <w:p w14:paraId="3B39E34F" w14:textId="77777777" w:rsidR="00FB01FD" w:rsidRDefault="00FB01FD" w:rsidP="00FB01FD">
      <w:pPr>
        <w:pStyle w:val="Exceptions"/>
      </w:pPr>
      <w:r w:rsidRPr="002C1DC0">
        <w:rPr>
          <w:b/>
        </w:rPr>
        <w:t>Exception</w:t>
      </w:r>
      <w:r>
        <w:t>: Profanity and slurs that disparage a protected class under city, state, or federal law are not considered minor misconduct.</w:t>
      </w:r>
    </w:p>
    <w:p w14:paraId="36D226A4" w14:textId="77777777" w:rsidR="00FB01FD" w:rsidRDefault="00FB01FD" w:rsidP="00FB01FD">
      <w:pPr>
        <w:pStyle w:val="PolicyHeadlines"/>
      </w:pPr>
      <w:r>
        <w:t>4. Users Shall Note the Purpose for Viewing Video</w:t>
      </w:r>
    </w:p>
    <w:p w14:paraId="37212C5C" w14:textId="77777777" w:rsidR="00FB01FD" w:rsidRDefault="00FB01FD" w:rsidP="00FB01FD">
      <w:pPr>
        <w:pStyle w:val="PolicyText"/>
      </w:pPr>
      <w:r>
        <w:t>Each vendor’s viewing application automatically logs the identity of a user who accesses a particular video, as well as the date and time of access.</w:t>
      </w:r>
    </w:p>
    <w:p w14:paraId="0EAF838A" w14:textId="77777777" w:rsidR="00FB01FD" w:rsidRDefault="00FB01FD" w:rsidP="00FB01FD">
      <w:pPr>
        <w:pStyle w:val="PolicyText"/>
      </w:pPr>
      <w:r>
        <w:t>Any employee viewing a video shall manually make an entry in the application, according to the training guidelines, stating the purpose for viewing the video.</w:t>
      </w:r>
    </w:p>
    <w:p w14:paraId="7E560EDC" w14:textId="77777777" w:rsidR="00FB01FD" w:rsidRDefault="00FB01FD" w:rsidP="00FB01FD">
      <w:pPr>
        <w:pStyle w:val="PolicyHeadlines"/>
      </w:pPr>
      <w:r>
        <w:t xml:space="preserve">5. Employees Shall Not Make Copies of Recorded Video </w:t>
      </w:r>
      <w:proofErr w:type="gramStart"/>
      <w:r>
        <w:t>Without</w:t>
      </w:r>
      <w:proofErr w:type="gramEnd"/>
      <w:r>
        <w:t xml:space="preserve"> Written Authorization From a Captain</w:t>
      </w:r>
    </w:p>
    <w:p w14:paraId="468503EF" w14:textId="77777777" w:rsidR="0050063C" w:rsidRPr="00ED0EBA" w:rsidRDefault="00161816" w:rsidP="0050063C">
      <w:pPr>
        <w:pStyle w:val="TSK"/>
      </w:pPr>
      <w:r>
        <w:t>16</w:t>
      </w:r>
      <w:proofErr w:type="gramStart"/>
      <w:r>
        <w:t>.xxx</w:t>
      </w:r>
      <w:proofErr w:type="gramEnd"/>
      <w:r w:rsidR="0050063C" w:rsidRPr="00ED0EBA">
        <w:t xml:space="preserve">-TSK-1 Operating the In-Car </w:t>
      </w:r>
      <w:r w:rsidR="00CA0282">
        <w:t xml:space="preserve">and Body-Worn </w:t>
      </w:r>
      <w:r w:rsidR="0050063C" w:rsidRPr="00ED0EBA">
        <w:t>Video System</w:t>
      </w:r>
      <w:r w:rsidR="00CA0282">
        <w:t>s</w:t>
      </w:r>
    </w:p>
    <w:p w14:paraId="77F4C4F5" w14:textId="77777777" w:rsidR="0050063C" w:rsidRPr="00ED0EBA" w:rsidRDefault="00CA0282" w:rsidP="0050063C">
      <w:pPr>
        <w:pStyle w:val="TSKIntro"/>
      </w:pPr>
      <w:r>
        <w:t xml:space="preserve">When deploying with body-worn video (BWV) or </w:t>
      </w:r>
      <w:r w:rsidR="0050063C" w:rsidRPr="00ED0EBA">
        <w:t xml:space="preserve">a vehicle equipped with an in-car video (ICV) system, an </w:t>
      </w:r>
      <w:r w:rsidR="0050063C" w:rsidRPr="005643E9">
        <w:rPr>
          <w:b/>
        </w:rPr>
        <w:t>employee</w:t>
      </w:r>
      <w:r w:rsidR="0050063C" w:rsidRPr="00ED0EBA">
        <w:t>:</w:t>
      </w:r>
    </w:p>
    <w:p w14:paraId="0434E2BE" w14:textId="77777777" w:rsidR="0050063C" w:rsidRPr="00ED0EBA" w:rsidRDefault="0050063C" w:rsidP="0050063C">
      <w:pPr>
        <w:pStyle w:val="TSKActions"/>
      </w:pPr>
      <w:r w:rsidRPr="00ED0EBA">
        <w:t xml:space="preserve">1. </w:t>
      </w:r>
      <w:r w:rsidRPr="005643E9">
        <w:rPr>
          <w:b/>
        </w:rPr>
        <w:t>Checks</w:t>
      </w:r>
      <w:r w:rsidRPr="00ED0EBA">
        <w:t xml:space="preserve"> the system at the beginning of shift to ensure it is functioning properly by:</w:t>
      </w:r>
    </w:p>
    <w:p w14:paraId="7BEB50B0" w14:textId="77777777" w:rsidR="0050063C" w:rsidRPr="00ED0EBA" w:rsidRDefault="0050063C" w:rsidP="0050063C">
      <w:pPr>
        <w:pStyle w:val="List2"/>
      </w:pPr>
      <w:r>
        <w:t xml:space="preserve">- </w:t>
      </w:r>
      <w:r w:rsidRPr="005643E9">
        <w:rPr>
          <w:b/>
        </w:rPr>
        <w:t>Synchronizing</w:t>
      </w:r>
      <w:r w:rsidRPr="00ED0EBA">
        <w:t xml:space="preserve"> the</w:t>
      </w:r>
      <w:r w:rsidR="00CA0282">
        <w:t xml:space="preserve"> ICV</w:t>
      </w:r>
      <w:r w:rsidRPr="00ED0EBA">
        <w:t xml:space="preserve"> portable microphone of the primary and secondary </w:t>
      </w:r>
      <w:r w:rsidR="005B6C8E">
        <w:t>employee</w:t>
      </w:r>
      <w:r w:rsidRPr="00ED0EBA">
        <w:t xml:space="preserve"> (if applicable) with the system</w:t>
      </w:r>
    </w:p>
    <w:p w14:paraId="0D835C96" w14:textId="77777777" w:rsidR="0050063C" w:rsidRPr="00ED0EBA" w:rsidRDefault="0050063C" w:rsidP="0050063C">
      <w:pPr>
        <w:pStyle w:val="List2"/>
      </w:pPr>
      <w:r>
        <w:t xml:space="preserve">- </w:t>
      </w:r>
      <w:r w:rsidRPr="005643E9">
        <w:rPr>
          <w:b/>
        </w:rPr>
        <w:t>Making</w:t>
      </w:r>
      <w:r w:rsidRPr="00ED0EBA">
        <w:t xml:space="preserve"> a test recording with sound </w:t>
      </w:r>
      <w:r w:rsidR="00CA0282">
        <w:t xml:space="preserve">(For ICV, </w:t>
      </w:r>
      <w:r w:rsidRPr="00ED0EBA">
        <w:t>while standing in view of the camera</w:t>
      </w:r>
      <w:r w:rsidR="00CA0282">
        <w:t>)</w:t>
      </w:r>
    </w:p>
    <w:p w14:paraId="0383A8A8" w14:textId="77777777" w:rsidR="0050063C" w:rsidRPr="00ED0EBA" w:rsidRDefault="0050063C" w:rsidP="0050063C">
      <w:pPr>
        <w:pStyle w:val="List2"/>
      </w:pPr>
      <w:r>
        <w:t xml:space="preserve">- </w:t>
      </w:r>
      <w:r w:rsidRPr="005643E9">
        <w:rPr>
          <w:b/>
        </w:rPr>
        <w:t>Verifying</w:t>
      </w:r>
      <w:r w:rsidRPr="00ED0EBA">
        <w:t xml:space="preserve"> the audio and video are captured</w:t>
      </w:r>
    </w:p>
    <w:p w14:paraId="6CE9F76A" w14:textId="77777777" w:rsidR="0050063C" w:rsidRPr="00ED0EBA" w:rsidRDefault="0050063C" w:rsidP="0050063C">
      <w:pPr>
        <w:pStyle w:val="List2"/>
      </w:pPr>
      <w:r>
        <w:t xml:space="preserve">- </w:t>
      </w:r>
      <w:r w:rsidRPr="005643E9">
        <w:rPr>
          <w:b/>
        </w:rPr>
        <w:t>Selecting</w:t>
      </w:r>
      <w:r w:rsidRPr="00ED0EBA">
        <w:t xml:space="preserve"> the System Check event type</w:t>
      </w:r>
    </w:p>
    <w:p w14:paraId="66C59B29" w14:textId="77777777" w:rsidR="0050063C" w:rsidRPr="00ED0EBA" w:rsidRDefault="0050063C" w:rsidP="0050063C">
      <w:pPr>
        <w:pStyle w:val="TSKActions"/>
      </w:pPr>
      <w:r w:rsidRPr="00ED0EBA">
        <w:t xml:space="preserve">2. If the system malfunctions, </w:t>
      </w:r>
      <w:r w:rsidRPr="005643E9">
        <w:rPr>
          <w:b/>
        </w:rPr>
        <w:t>troubleshoots</w:t>
      </w:r>
      <w:r w:rsidRPr="00ED0EBA">
        <w:t xml:space="preserve"> using steps included in the initial training such as system reboot, re-</w:t>
      </w:r>
      <w:r w:rsidRPr="00ED0EBA">
        <w:lastRenderedPageBreak/>
        <w:t>synching of the portable microphone(s), and “check out” of the hard drive.</w:t>
      </w:r>
    </w:p>
    <w:p w14:paraId="45DE6543" w14:textId="77777777" w:rsidR="0050063C" w:rsidRPr="00ED0EBA" w:rsidRDefault="0050063C" w:rsidP="0050063C">
      <w:pPr>
        <w:pStyle w:val="TSKActions"/>
      </w:pPr>
      <w:r w:rsidRPr="00ED0EBA">
        <w:t xml:space="preserve">3. If the initial troubleshooting does not fix the problem, </w:t>
      </w:r>
      <w:r w:rsidRPr="005643E9">
        <w:rPr>
          <w:b/>
        </w:rPr>
        <w:t>contacts</w:t>
      </w:r>
      <w:r w:rsidRPr="00ED0EBA">
        <w:t xml:space="preserve"> the IT Section and follows their instructions.</w:t>
      </w:r>
    </w:p>
    <w:p w14:paraId="7FDF8E5B" w14:textId="77777777" w:rsidR="0050063C" w:rsidRPr="00ED0EBA" w:rsidRDefault="0050063C" w:rsidP="0050063C">
      <w:pPr>
        <w:pStyle w:val="TSKActions"/>
      </w:pPr>
      <w:r w:rsidRPr="00ED0EBA">
        <w:t xml:space="preserve">4. If the problem is resolved, </w:t>
      </w:r>
      <w:r w:rsidRPr="005643E9">
        <w:rPr>
          <w:b/>
        </w:rPr>
        <w:t>makes</w:t>
      </w:r>
      <w:r w:rsidRPr="00ED0EBA">
        <w:t xml:space="preserve"> an entry in the MDC log of the malfunction and steps taken to resolve it.</w:t>
      </w:r>
    </w:p>
    <w:p w14:paraId="3E654327" w14:textId="77777777" w:rsidR="0050063C" w:rsidRPr="00ED0EBA" w:rsidRDefault="0050063C" w:rsidP="0050063C">
      <w:pPr>
        <w:pStyle w:val="TSKActions"/>
      </w:pPr>
      <w:r w:rsidRPr="00ED0EBA">
        <w:t xml:space="preserve">5. If the problem is not resolved, </w:t>
      </w:r>
      <w:r w:rsidRPr="005643E9">
        <w:rPr>
          <w:b/>
        </w:rPr>
        <w:t>notifies</w:t>
      </w:r>
      <w:r w:rsidRPr="00ED0EBA">
        <w:t xml:space="preserve"> </w:t>
      </w:r>
      <w:r w:rsidR="00161816">
        <w:t xml:space="preserve">supervisor of the malfunction. </w:t>
      </w:r>
      <w:r w:rsidR="003B4914">
        <w:t xml:space="preserve"> </w:t>
      </w:r>
      <w:r w:rsidRPr="00ED0EBA">
        <w:t xml:space="preserve">(See 16.090-TSK-2) and </w:t>
      </w:r>
    </w:p>
    <w:p w14:paraId="4DCE0004" w14:textId="77777777" w:rsidR="0050063C" w:rsidRPr="00ED0EBA" w:rsidRDefault="0050063C" w:rsidP="0050063C">
      <w:pPr>
        <w:pStyle w:val="List2"/>
      </w:pPr>
      <w:r w:rsidRPr="00ED0EBA">
        <w:t xml:space="preserve">a. </w:t>
      </w:r>
      <w:r w:rsidRPr="005643E9">
        <w:rPr>
          <w:b/>
        </w:rPr>
        <w:t>Moves</w:t>
      </w:r>
      <w:r w:rsidRPr="00ED0EBA">
        <w:t xml:space="preserve"> to a vehicle with a functioning I</w:t>
      </w:r>
      <w:r>
        <w:t>CV system, if one is available.</w:t>
      </w:r>
      <w:r w:rsidRPr="00ED0EBA">
        <w:t xml:space="preserve"> If not,</w:t>
      </w:r>
    </w:p>
    <w:p w14:paraId="72E372EA" w14:textId="77777777" w:rsidR="0050063C" w:rsidRPr="00ED0EBA" w:rsidRDefault="0050063C" w:rsidP="0050063C">
      <w:pPr>
        <w:pStyle w:val="List2"/>
      </w:pPr>
      <w:r w:rsidRPr="00ED0EBA">
        <w:t xml:space="preserve">b. With a supervisor’s permission, </w:t>
      </w:r>
      <w:r w:rsidRPr="005643E9">
        <w:rPr>
          <w:b/>
        </w:rPr>
        <w:t>uses</w:t>
      </w:r>
      <w:r w:rsidRPr="00ED0EBA">
        <w:t xml:space="preserve"> a vehicle without a functioning ICV system and notes on the MDC/CAD log that the ICV system is not functioning and the name of the screening supervisor.</w:t>
      </w:r>
    </w:p>
    <w:p w14:paraId="1ABC7691" w14:textId="77777777" w:rsidR="0050063C" w:rsidRPr="00ED0EBA" w:rsidRDefault="0050063C" w:rsidP="0050063C">
      <w:pPr>
        <w:pStyle w:val="TSKActions"/>
      </w:pPr>
      <w:r w:rsidRPr="00ED0EBA">
        <w:t xml:space="preserve">6. </w:t>
      </w:r>
      <w:r w:rsidRPr="005643E9">
        <w:rPr>
          <w:b/>
        </w:rPr>
        <w:t>Records</w:t>
      </w:r>
      <w:r w:rsidRPr="00ED0EBA">
        <w:t xml:space="preserve"> activity during the shift as specified by 16.090-POL-1.</w:t>
      </w:r>
    </w:p>
    <w:p w14:paraId="4B1D6062" w14:textId="77777777" w:rsidR="0050063C" w:rsidRPr="00ED0EBA" w:rsidRDefault="0050063C" w:rsidP="0050063C">
      <w:pPr>
        <w:pStyle w:val="TSKActions"/>
      </w:pPr>
      <w:r w:rsidRPr="00ED0EBA">
        <w:t xml:space="preserve">7. </w:t>
      </w:r>
      <w:r w:rsidRPr="005643E9">
        <w:rPr>
          <w:b/>
        </w:rPr>
        <w:t>Documents</w:t>
      </w:r>
      <w:r w:rsidRPr="00ED0EBA">
        <w:t xml:space="preserve"> that an event was recorded or reason for the lack of a recording if one should have been made per policy.</w:t>
      </w:r>
    </w:p>
    <w:p w14:paraId="410762EC" w14:textId="77777777" w:rsidR="0050063C" w:rsidRPr="00ED0EBA" w:rsidRDefault="0050063C" w:rsidP="0050063C">
      <w:pPr>
        <w:pStyle w:val="TSKActions"/>
      </w:pPr>
      <w:r w:rsidRPr="00ED0EBA">
        <w:t xml:space="preserve">8. </w:t>
      </w:r>
      <w:r w:rsidRPr="005643E9">
        <w:rPr>
          <w:b/>
        </w:rPr>
        <w:t>Selects</w:t>
      </w:r>
      <w:r w:rsidRPr="00ED0EBA">
        <w:t xml:space="preserve"> event type for the video an</w:t>
      </w:r>
      <w:r w:rsidR="00CA0282">
        <w:t>d enters event number</w:t>
      </w:r>
      <w:r w:rsidRPr="00ED0EBA">
        <w:t>, as specified by 16.090-POL-1.</w:t>
      </w:r>
    </w:p>
    <w:p w14:paraId="536AD0F9" w14:textId="77777777" w:rsidR="0050063C" w:rsidRPr="00ED0EBA" w:rsidRDefault="0050063C" w:rsidP="0050063C">
      <w:pPr>
        <w:pStyle w:val="TSKActions"/>
      </w:pPr>
      <w:r w:rsidRPr="00ED0EBA">
        <w:t xml:space="preserve">9. </w:t>
      </w:r>
      <w:r w:rsidRPr="005643E9">
        <w:rPr>
          <w:b/>
        </w:rPr>
        <w:t>Uploads</w:t>
      </w:r>
      <w:r w:rsidRPr="00ED0EBA">
        <w:t xml:space="preserve"> video prior to going out of service.</w:t>
      </w:r>
    </w:p>
    <w:p w14:paraId="43DFC71C" w14:textId="77777777" w:rsidR="0050063C" w:rsidRPr="00ED0EBA" w:rsidRDefault="0050063C" w:rsidP="0050063C">
      <w:pPr>
        <w:pStyle w:val="List2"/>
      </w:pPr>
      <w:r w:rsidRPr="00ED0EBA">
        <w:t xml:space="preserve">a. </w:t>
      </w:r>
      <w:r w:rsidRPr="005643E9">
        <w:rPr>
          <w:b/>
        </w:rPr>
        <w:t>Notifies</w:t>
      </w:r>
      <w:r w:rsidRPr="00ED0EBA">
        <w:t xml:space="preserve"> supervisor if upload not completed.</w:t>
      </w:r>
    </w:p>
    <w:p w14:paraId="7AE6512A" w14:textId="77777777" w:rsidR="0050063C" w:rsidRPr="00ED0EBA" w:rsidRDefault="0050063C" w:rsidP="0050063C">
      <w:pPr>
        <w:pStyle w:val="TSK"/>
      </w:pPr>
      <w:r w:rsidRPr="00ED0EBA">
        <w:t>16.090-TSK-2 Supervisor Respo</w:t>
      </w:r>
      <w:r w:rsidR="00CA0282">
        <w:t>nding to a Malfunction of ICV or BWV</w:t>
      </w:r>
    </w:p>
    <w:p w14:paraId="70C4A9D9" w14:textId="77777777" w:rsidR="0050063C" w:rsidRPr="00ED0EBA" w:rsidRDefault="0050063C" w:rsidP="0050063C">
      <w:pPr>
        <w:pStyle w:val="TSKIntro"/>
      </w:pPr>
      <w:r w:rsidRPr="00ED0EBA">
        <w:t xml:space="preserve">After receiving a report that </w:t>
      </w:r>
      <w:r w:rsidR="00CA0282">
        <w:t xml:space="preserve">a BWV camera or </w:t>
      </w:r>
      <w:r w:rsidRPr="00ED0EBA">
        <w:t>an</w:t>
      </w:r>
      <w:r w:rsidR="00CA0282">
        <w:t xml:space="preserve"> ICV</w:t>
      </w:r>
      <w:r w:rsidRPr="00ED0EBA">
        <w:t xml:space="preserve"> system has malfunctioned, a </w:t>
      </w:r>
      <w:r w:rsidRPr="005643E9">
        <w:rPr>
          <w:b/>
        </w:rPr>
        <w:t>supervisor</w:t>
      </w:r>
      <w:r w:rsidRPr="00ED0EBA">
        <w:t>:</w:t>
      </w:r>
    </w:p>
    <w:p w14:paraId="43B4D1C2" w14:textId="77777777" w:rsidR="00CA0282" w:rsidRDefault="00CA0282" w:rsidP="0050063C">
      <w:pPr>
        <w:pStyle w:val="TSKActions"/>
      </w:pPr>
      <w:r>
        <w:t xml:space="preserve">1a. </w:t>
      </w:r>
      <w:r w:rsidRPr="00CA0282">
        <w:rPr>
          <w:b/>
        </w:rPr>
        <w:t>Arranges</w:t>
      </w:r>
      <w:r>
        <w:t xml:space="preserve"> for the employee to get a replacement BWV camera.</w:t>
      </w:r>
    </w:p>
    <w:p w14:paraId="0ADFD6EC" w14:textId="77777777" w:rsidR="00CA0282" w:rsidRDefault="00CA0282" w:rsidP="0050063C">
      <w:pPr>
        <w:pStyle w:val="TSKActions"/>
      </w:pPr>
      <w:proofErr w:type="gramStart"/>
      <w:r>
        <w:t>or</w:t>
      </w:r>
      <w:proofErr w:type="gramEnd"/>
    </w:p>
    <w:p w14:paraId="4844CE3C" w14:textId="77777777" w:rsidR="0050063C" w:rsidRPr="00ED0EBA" w:rsidRDefault="0050063C" w:rsidP="0050063C">
      <w:pPr>
        <w:pStyle w:val="TSKActions"/>
      </w:pPr>
      <w:r w:rsidRPr="00ED0EBA">
        <w:t>1</w:t>
      </w:r>
      <w:r w:rsidR="00CA0282">
        <w:t>b</w:t>
      </w:r>
      <w:r w:rsidRPr="00ED0EBA">
        <w:t xml:space="preserve">. </w:t>
      </w:r>
      <w:r w:rsidRPr="005643E9">
        <w:rPr>
          <w:b/>
        </w:rPr>
        <w:t>Arranges</w:t>
      </w:r>
      <w:r w:rsidRPr="00ED0EBA">
        <w:t xml:space="preserve"> for the affected employee(s) to switch to a vehicle with a functioning ICV system, if one is available.</w:t>
      </w:r>
    </w:p>
    <w:p w14:paraId="12A8BDF9" w14:textId="77777777" w:rsidR="0050063C" w:rsidRPr="00ED0EBA" w:rsidRDefault="0050063C" w:rsidP="0050063C">
      <w:pPr>
        <w:pStyle w:val="List2"/>
      </w:pPr>
      <w:r w:rsidRPr="00ED0EBA">
        <w:lastRenderedPageBreak/>
        <w:t xml:space="preserve">a. If there are no vehicles with a functioning ICV system, </w:t>
      </w:r>
      <w:r w:rsidRPr="005643E9">
        <w:rPr>
          <w:b/>
        </w:rPr>
        <w:t>approves</w:t>
      </w:r>
      <w:r w:rsidRPr="00ED0EBA">
        <w:t xml:space="preserve"> the use of a vehicle without a functioning ICV system.</w:t>
      </w:r>
    </w:p>
    <w:p w14:paraId="6E8CBBB1" w14:textId="77777777" w:rsidR="0050063C" w:rsidRPr="00ED0EBA" w:rsidRDefault="0050063C" w:rsidP="0050063C">
      <w:pPr>
        <w:pStyle w:val="TSKActions"/>
      </w:pPr>
      <w:r w:rsidRPr="00ED0EBA">
        <w:t xml:space="preserve">2. </w:t>
      </w:r>
      <w:r w:rsidRPr="005643E9">
        <w:rPr>
          <w:b/>
        </w:rPr>
        <w:t>Flags</w:t>
      </w:r>
      <w:r w:rsidRPr="00ED0EBA">
        <w:t xml:space="preserve"> the vehicle with the malfunctioning ICV system as “out-of-service”.</w:t>
      </w:r>
    </w:p>
    <w:p w14:paraId="28096505" w14:textId="77777777" w:rsidR="0050063C" w:rsidRPr="00ED0EBA" w:rsidRDefault="0050063C" w:rsidP="0050063C">
      <w:pPr>
        <w:pStyle w:val="TSKActions"/>
      </w:pPr>
      <w:r w:rsidRPr="00ED0EBA">
        <w:t xml:space="preserve">3. </w:t>
      </w:r>
      <w:r w:rsidRPr="005643E9">
        <w:rPr>
          <w:b/>
        </w:rPr>
        <w:t>Requests</w:t>
      </w:r>
      <w:r w:rsidRPr="00ED0EBA">
        <w:t xml:space="preserve"> repair of the malfunctioning system by SPD ITS.</w:t>
      </w:r>
    </w:p>
    <w:p w14:paraId="0B754411" w14:textId="77777777" w:rsidR="00093641" w:rsidRPr="008145E7" w:rsidRDefault="00093641" w:rsidP="008145E7">
      <w:pPr>
        <w:pStyle w:val="PRO"/>
      </w:pPr>
    </w:p>
    <w:sectPr w:rsidR="00093641" w:rsidRPr="008145E7">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A3063" w14:textId="77777777" w:rsidR="003235D9" w:rsidRDefault="003235D9" w:rsidP="000353AC">
      <w:r>
        <w:separator/>
      </w:r>
    </w:p>
  </w:endnote>
  <w:endnote w:type="continuationSeparator" w:id="0">
    <w:p w14:paraId="23FEEC36" w14:textId="77777777" w:rsidR="003235D9" w:rsidRDefault="003235D9" w:rsidP="0003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C5724" w14:textId="77777777" w:rsidR="00CF3191" w:rsidRDefault="00CF31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F511C" w14:textId="77777777" w:rsidR="00CF3191" w:rsidRDefault="00CF31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47481" w14:textId="77777777" w:rsidR="00CF3191" w:rsidRDefault="00CF3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5D8BC" w14:textId="77777777" w:rsidR="003235D9" w:rsidRDefault="003235D9" w:rsidP="000353AC">
      <w:r>
        <w:separator/>
      </w:r>
    </w:p>
  </w:footnote>
  <w:footnote w:type="continuationSeparator" w:id="0">
    <w:p w14:paraId="38E5284A" w14:textId="77777777" w:rsidR="003235D9" w:rsidRDefault="003235D9" w:rsidP="00035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BF3E6" w14:textId="77777777" w:rsidR="001C6269" w:rsidRDefault="00F624E2">
    <w:pPr>
      <w:pStyle w:val="Header"/>
    </w:pPr>
    <w:r>
      <w:rPr>
        <w:noProof/>
      </w:rPr>
      <w:pict w14:anchorId="5575A0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96234" o:spid="_x0000_s2050" type="#_x0000_t136" style="position:absolute;margin-left:0;margin-top:0;width:544.9pt;height:64.1pt;rotation:315;z-index:-251655168;mso-position-horizontal:center;mso-position-horizontal-relative:margin;mso-position-vertical:center;mso-position-vertical-relative:margin" o:allowincell="f" fillcolor="#7f7f7f [1612]" stroked="f">
          <v:textpath style="font-family:&quot;verdana&quot;;font-size:1pt" string="03/30/2016 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FC395" w14:textId="77777777" w:rsidR="000353AC" w:rsidRPr="000353AC" w:rsidRDefault="00F624E2" w:rsidP="000353AC">
    <w:pPr>
      <w:pStyle w:val="Header"/>
      <w:spacing w:after="240"/>
      <w:rPr>
        <w:rFonts w:ascii="Verdana" w:hAnsi="Verdana"/>
        <w:sz w:val="52"/>
        <w:szCs w:val="52"/>
      </w:rPr>
    </w:pPr>
    <w:r>
      <w:rPr>
        <w:noProof/>
      </w:rPr>
      <w:pict w14:anchorId="1C931D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96235" o:spid="_x0000_s2051" type="#_x0000_t136" style="position:absolute;margin-left:0;margin-top:0;width:544.9pt;height:64.1pt;rotation:315;z-index:-251653120;mso-position-horizontal:center;mso-position-horizontal-relative:margin;mso-position-vertical:center;mso-position-vertical-relative:margin" o:allowincell="f" fillcolor="#7f7f7f [1612]" stroked="f">
          <v:textpath style="font-family:&quot;verdana&quot;;font-size:1pt" string="03/30/2016 DRAFT"/>
          <w10:wrap anchorx="margin" anchory="margin"/>
        </v:shape>
      </w:pict>
    </w:r>
    <w:r w:rsidR="000353AC" w:rsidRPr="000353AC">
      <w:rPr>
        <w:rFonts w:ascii="Verdana" w:hAnsi="Verdana"/>
        <w:sz w:val="52"/>
        <w:szCs w:val="52"/>
      </w:rPr>
      <w:t>Seattle Police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A2948" w14:textId="77777777" w:rsidR="001C6269" w:rsidRDefault="00F624E2">
    <w:pPr>
      <w:pStyle w:val="Header"/>
    </w:pPr>
    <w:r>
      <w:rPr>
        <w:noProof/>
      </w:rPr>
      <w:pict w14:anchorId="52EC64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96233" o:spid="_x0000_s2049" type="#_x0000_t136" style="position:absolute;margin-left:0;margin-top:0;width:544.9pt;height:64.1pt;rotation:315;z-index:-251657216;mso-position-horizontal:center;mso-position-horizontal-relative:margin;mso-position-vertical:center;mso-position-vertical-relative:margin" o:allowincell="f" fillcolor="#7f7f7f [1612]" stroked="f">
          <v:textpath style="font-family:&quot;verdana&quot;;font-size:1pt" string="03/30/2016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363A48"/>
    <w:lvl w:ilvl="0">
      <w:start w:val="1"/>
      <w:numFmt w:val="decimal"/>
      <w:lvlText w:val="%1."/>
      <w:lvlJc w:val="left"/>
      <w:pPr>
        <w:tabs>
          <w:tab w:val="num" w:pos="1800"/>
        </w:tabs>
        <w:ind w:left="1800" w:hanging="360"/>
      </w:pPr>
    </w:lvl>
  </w:abstractNum>
  <w:abstractNum w:abstractNumId="1">
    <w:nsid w:val="FFFFFF7D"/>
    <w:multiLevelType w:val="singleLevel"/>
    <w:tmpl w:val="C24A254A"/>
    <w:lvl w:ilvl="0">
      <w:start w:val="1"/>
      <w:numFmt w:val="decimal"/>
      <w:lvlText w:val="%1."/>
      <w:lvlJc w:val="left"/>
      <w:pPr>
        <w:tabs>
          <w:tab w:val="num" w:pos="1440"/>
        </w:tabs>
        <w:ind w:left="1440" w:hanging="360"/>
      </w:pPr>
    </w:lvl>
  </w:abstractNum>
  <w:abstractNum w:abstractNumId="2">
    <w:nsid w:val="FFFFFF7E"/>
    <w:multiLevelType w:val="singleLevel"/>
    <w:tmpl w:val="1DB6185C"/>
    <w:lvl w:ilvl="0">
      <w:start w:val="1"/>
      <w:numFmt w:val="decimal"/>
      <w:lvlText w:val="%1."/>
      <w:lvlJc w:val="left"/>
      <w:pPr>
        <w:tabs>
          <w:tab w:val="num" w:pos="1080"/>
        </w:tabs>
        <w:ind w:left="1080" w:hanging="360"/>
      </w:pPr>
    </w:lvl>
  </w:abstractNum>
  <w:abstractNum w:abstractNumId="3">
    <w:nsid w:val="FFFFFF7F"/>
    <w:multiLevelType w:val="singleLevel"/>
    <w:tmpl w:val="1EA6136E"/>
    <w:lvl w:ilvl="0">
      <w:start w:val="1"/>
      <w:numFmt w:val="decimal"/>
      <w:lvlText w:val="%1."/>
      <w:lvlJc w:val="left"/>
      <w:pPr>
        <w:tabs>
          <w:tab w:val="num" w:pos="720"/>
        </w:tabs>
        <w:ind w:left="720" w:hanging="360"/>
      </w:pPr>
    </w:lvl>
  </w:abstractNum>
  <w:abstractNum w:abstractNumId="4">
    <w:nsid w:val="FFFFFF80"/>
    <w:multiLevelType w:val="singleLevel"/>
    <w:tmpl w:val="3086F4A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8B4FC8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5E2FD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D845B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081608"/>
    <w:lvl w:ilvl="0">
      <w:start w:val="1"/>
      <w:numFmt w:val="decimal"/>
      <w:lvlText w:val="%1."/>
      <w:lvlJc w:val="left"/>
      <w:pPr>
        <w:tabs>
          <w:tab w:val="num" w:pos="360"/>
        </w:tabs>
        <w:ind w:left="360" w:hanging="360"/>
      </w:pPr>
    </w:lvl>
  </w:abstractNum>
  <w:abstractNum w:abstractNumId="9">
    <w:nsid w:val="FFFFFF89"/>
    <w:multiLevelType w:val="singleLevel"/>
    <w:tmpl w:val="5726DC16"/>
    <w:lvl w:ilvl="0">
      <w:start w:val="1"/>
      <w:numFmt w:val="bullet"/>
      <w:lvlText w:val=""/>
      <w:lvlJc w:val="left"/>
      <w:pPr>
        <w:tabs>
          <w:tab w:val="num" w:pos="360"/>
        </w:tabs>
        <w:ind w:left="360" w:hanging="360"/>
      </w:pPr>
      <w:rPr>
        <w:rFonts w:ascii="Symbol" w:hAnsi="Symbol" w:hint="default"/>
      </w:rPr>
    </w:lvl>
  </w:abstractNum>
  <w:abstractNum w:abstractNumId="10">
    <w:nsid w:val="73793986"/>
    <w:multiLevelType w:val="hybridMultilevel"/>
    <w:tmpl w:val="32820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6988 Puente, David">
    <w15:presenceInfo w15:providerId="AD" w15:userId="S-1-5-21-2085775965-1071869776-1732801011-15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ocumentProtection w:edit="trackedChanges" w:enforcement="1" w:cryptProviderType="rsaAES" w:cryptAlgorithmClass="hash" w:cryptAlgorithmType="typeAny" w:cryptAlgorithmSid="14" w:cryptSpinCount="100000" w:hash="GF8Q6HYbAAdGKLKYtQ53HbP1WLVREwe2RvYcebb+LaRJcz1O0k98w7bL6WtSnI4D2A4pMZFnzVy2XvYhqCDZWQ==" w:salt="VLd7NOqs37JTwMGKw6TV8A=="/>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EE6"/>
    <w:rsid w:val="000303AF"/>
    <w:rsid w:val="000353AC"/>
    <w:rsid w:val="00042C38"/>
    <w:rsid w:val="000538CA"/>
    <w:rsid w:val="00093641"/>
    <w:rsid w:val="000A5EE6"/>
    <w:rsid w:val="000C256B"/>
    <w:rsid w:val="000D08BD"/>
    <w:rsid w:val="000D5E06"/>
    <w:rsid w:val="001109CE"/>
    <w:rsid w:val="0015643E"/>
    <w:rsid w:val="00161816"/>
    <w:rsid w:val="00173DF0"/>
    <w:rsid w:val="001C1554"/>
    <w:rsid w:val="001C6269"/>
    <w:rsid w:val="001D5383"/>
    <w:rsid w:val="001D5CBC"/>
    <w:rsid w:val="0023293A"/>
    <w:rsid w:val="0023493B"/>
    <w:rsid w:val="002617F5"/>
    <w:rsid w:val="002A1369"/>
    <w:rsid w:val="002B347F"/>
    <w:rsid w:val="002D4A7D"/>
    <w:rsid w:val="002D7ED5"/>
    <w:rsid w:val="002F07EA"/>
    <w:rsid w:val="0030212A"/>
    <w:rsid w:val="003235D9"/>
    <w:rsid w:val="003B4914"/>
    <w:rsid w:val="00400D44"/>
    <w:rsid w:val="00400F1B"/>
    <w:rsid w:val="0040179B"/>
    <w:rsid w:val="00401874"/>
    <w:rsid w:val="00491F80"/>
    <w:rsid w:val="00493AA9"/>
    <w:rsid w:val="0050063C"/>
    <w:rsid w:val="0052285A"/>
    <w:rsid w:val="00575F9F"/>
    <w:rsid w:val="005A002A"/>
    <w:rsid w:val="005B6C8E"/>
    <w:rsid w:val="00686018"/>
    <w:rsid w:val="007300F5"/>
    <w:rsid w:val="00732BC1"/>
    <w:rsid w:val="007546EE"/>
    <w:rsid w:val="00762CF0"/>
    <w:rsid w:val="00771CBF"/>
    <w:rsid w:val="007A6F79"/>
    <w:rsid w:val="007C69BB"/>
    <w:rsid w:val="007D665A"/>
    <w:rsid w:val="00807953"/>
    <w:rsid w:val="008145E7"/>
    <w:rsid w:val="00873354"/>
    <w:rsid w:val="00877AA2"/>
    <w:rsid w:val="00891559"/>
    <w:rsid w:val="008D0718"/>
    <w:rsid w:val="008D2E75"/>
    <w:rsid w:val="008E7D31"/>
    <w:rsid w:val="008F3B24"/>
    <w:rsid w:val="009540C0"/>
    <w:rsid w:val="00956563"/>
    <w:rsid w:val="00960552"/>
    <w:rsid w:val="009C3029"/>
    <w:rsid w:val="009D0B48"/>
    <w:rsid w:val="009E1143"/>
    <w:rsid w:val="00A53E3F"/>
    <w:rsid w:val="00A65953"/>
    <w:rsid w:val="00A9041A"/>
    <w:rsid w:val="00AD073A"/>
    <w:rsid w:val="00AF58D4"/>
    <w:rsid w:val="00B047F6"/>
    <w:rsid w:val="00B4068F"/>
    <w:rsid w:val="00B810CA"/>
    <w:rsid w:val="00B9082C"/>
    <w:rsid w:val="00BA6DF8"/>
    <w:rsid w:val="00BC4C2D"/>
    <w:rsid w:val="00C01DFC"/>
    <w:rsid w:val="00C17949"/>
    <w:rsid w:val="00C63601"/>
    <w:rsid w:val="00C92482"/>
    <w:rsid w:val="00CA0282"/>
    <w:rsid w:val="00CF3191"/>
    <w:rsid w:val="00D03076"/>
    <w:rsid w:val="00D764F9"/>
    <w:rsid w:val="00DB22E0"/>
    <w:rsid w:val="00DB75DA"/>
    <w:rsid w:val="00DC20CF"/>
    <w:rsid w:val="00DD1902"/>
    <w:rsid w:val="00DD62EB"/>
    <w:rsid w:val="00E01B6F"/>
    <w:rsid w:val="00E079F2"/>
    <w:rsid w:val="00E50589"/>
    <w:rsid w:val="00EB1BE1"/>
    <w:rsid w:val="00ED7A52"/>
    <w:rsid w:val="00F31BD2"/>
    <w:rsid w:val="00F323EE"/>
    <w:rsid w:val="00F36E8C"/>
    <w:rsid w:val="00F4423E"/>
    <w:rsid w:val="00F462C2"/>
    <w:rsid w:val="00F624E2"/>
    <w:rsid w:val="00FB0190"/>
    <w:rsid w:val="00FB01FD"/>
    <w:rsid w:val="00FD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FC2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31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Text">
    <w:name w:val="Policy_Text"/>
    <w:basedOn w:val="Normal"/>
    <w:link w:val="PolicyTextChar"/>
    <w:qFormat/>
    <w:rsid w:val="00877AA2"/>
    <w:pPr>
      <w:tabs>
        <w:tab w:val="left" w:pos="720"/>
      </w:tabs>
      <w:spacing w:before="100" w:beforeAutospacing="1" w:after="100" w:afterAutospacing="1"/>
      <w:ind w:left="720" w:right="720"/>
    </w:pPr>
    <w:rPr>
      <w:rFonts w:ascii="Verdana" w:hAnsi="Verdana"/>
      <w:color w:val="0D0D0D" w:themeColor="text1" w:themeTint="F2"/>
      <w:sz w:val="22"/>
      <w:szCs w:val="22"/>
    </w:rPr>
  </w:style>
  <w:style w:type="character" w:customStyle="1" w:styleId="PolicyTextChar">
    <w:name w:val="Policy_Text Char"/>
    <w:basedOn w:val="DefaultParagraphFont"/>
    <w:link w:val="PolicyText"/>
    <w:rsid w:val="00877AA2"/>
    <w:rPr>
      <w:rFonts w:ascii="Verdana" w:hAnsi="Verdana"/>
      <w:color w:val="0D0D0D" w:themeColor="text1" w:themeTint="F2"/>
      <w:sz w:val="22"/>
      <w:szCs w:val="22"/>
    </w:rPr>
  </w:style>
  <w:style w:type="paragraph" w:customStyle="1" w:styleId="PolicyTitle">
    <w:name w:val="Policy_Title"/>
    <w:basedOn w:val="Normal"/>
    <w:link w:val="PolicyTitleChar"/>
    <w:qFormat/>
    <w:rsid w:val="00E50589"/>
    <w:pPr>
      <w:spacing w:before="100" w:beforeAutospacing="1" w:after="100" w:afterAutospacing="1"/>
    </w:pPr>
    <w:rPr>
      <w:rFonts w:ascii="Verdana" w:hAnsi="Verdana"/>
      <w:b/>
      <w:color w:val="0D0D0D" w:themeColor="text1" w:themeTint="F2"/>
      <w:sz w:val="32"/>
    </w:rPr>
  </w:style>
  <w:style w:type="paragraph" w:customStyle="1" w:styleId="POL">
    <w:name w:val="POL_#"/>
    <w:basedOn w:val="EffectiveDate"/>
    <w:link w:val="POLChar"/>
    <w:qFormat/>
    <w:rsid w:val="00EB1BE1"/>
    <w:rPr>
      <w:b/>
      <w:sz w:val="28"/>
      <w:szCs w:val="28"/>
    </w:rPr>
  </w:style>
  <w:style w:type="character" w:customStyle="1" w:styleId="PolicyTitleChar">
    <w:name w:val="Policy_Title Char"/>
    <w:basedOn w:val="DefaultParagraphFont"/>
    <w:link w:val="PolicyTitle"/>
    <w:rsid w:val="00E50589"/>
    <w:rPr>
      <w:rFonts w:ascii="Verdana" w:hAnsi="Verdana"/>
      <w:b/>
      <w:color w:val="0D0D0D" w:themeColor="text1" w:themeTint="F2"/>
      <w:sz w:val="32"/>
    </w:rPr>
  </w:style>
  <w:style w:type="character" w:customStyle="1" w:styleId="POLChar">
    <w:name w:val="POL_# Char"/>
    <w:basedOn w:val="DefaultParagraphFont"/>
    <w:link w:val="POL"/>
    <w:rsid w:val="00EB1BE1"/>
    <w:rPr>
      <w:rFonts w:ascii="Verdana" w:hAnsi="Verdana"/>
      <w:b/>
      <w:color w:val="0D0D0D" w:themeColor="text1" w:themeTint="F2"/>
      <w:sz w:val="28"/>
      <w:szCs w:val="28"/>
    </w:rPr>
  </w:style>
  <w:style w:type="paragraph" w:customStyle="1" w:styleId="EffectiveDate">
    <w:name w:val="Effective Date"/>
    <w:basedOn w:val="PolicyTitle"/>
    <w:link w:val="EffectiveDateChar"/>
    <w:qFormat/>
    <w:rsid w:val="00E50589"/>
    <w:rPr>
      <w:b w:val="0"/>
      <w:sz w:val="22"/>
    </w:rPr>
  </w:style>
  <w:style w:type="character" w:customStyle="1" w:styleId="EffectiveDateChar">
    <w:name w:val="Effective Date Char"/>
    <w:basedOn w:val="PolicyTitleChar"/>
    <w:link w:val="EffectiveDate"/>
    <w:rsid w:val="00E50589"/>
    <w:rPr>
      <w:rFonts w:ascii="Verdana" w:hAnsi="Verdana"/>
      <w:b w:val="0"/>
      <w:color w:val="0D0D0D" w:themeColor="text1" w:themeTint="F2"/>
      <w:sz w:val="22"/>
    </w:rPr>
  </w:style>
  <w:style w:type="paragraph" w:customStyle="1" w:styleId="List2">
    <w:name w:val="List2"/>
    <w:basedOn w:val="Normal"/>
    <w:link w:val="List2Char"/>
    <w:qFormat/>
    <w:rsid w:val="00C92482"/>
    <w:pPr>
      <w:spacing w:after="240"/>
      <w:ind w:left="1980" w:hanging="180"/>
    </w:pPr>
    <w:rPr>
      <w:rFonts w:ascii="Verdana" w:hAnsi="Verdana"/>
      <w:sz w:val="22"/>
      <w:szCs w:val="22"/>
    </w:rPr>
  </w:style>
  <w:style w:type="character" w:customStyle="1" w:styleId="List2Char">
    <w:name w:val="List2 Char"/>
    <w:basedOn w:val="DefaultParagraphFont"/>
    <w:link w:val="List2"/>
    <w:rsid w:val="00C92482"/>
    <w:rPr>
      <w:rFonts w:ascii="Verdana" w:hAnsi="Verdana"/>
      <w:sz w:val="22"/>
      <w:szCs w:val="22"/>
    </w:rPr>
  </w:style>
  <w:style w:type="paragraph" w:customStyle="1" w:styleId="List1">
    <w:name w:val="List1"/>
    <w:basedOn w:val="Normal"/>
    <w:link w:val="List1Char"/>
    <w:qFormat/>
    <w:rsid w:val="00C92482"/>
    <w:pPr>
      <w:spacing w:after="240"/>
      <w:ind w:left="1440" w:hanging="180"/>
    </w:pPr>
    <w:rPr>
      <w:rFonts w:ascii="Verdana" w:hAnsi="Verdana"/>
      <w:sz w:val="22"/>
      <w:szCs w:val="22"/>
    </w:rPr>
  </w:style>
  <w:style w:type="character" w:customStyle="1" w:styleId="List1Char">
    <w:name w:val="List1 Char"/>
    <w:basedOn w:val="DefaultParagraphFont"/>
    <w:link w:val="List1"/>
    <w:rsid w:val="00C92482"/>
    <w:rPr>
      <w:rFonts w:ascii="Verdana" w:hAnsi="Verdana"/>
      <w:sz w:val="22"/>
      <w:szCs w:val="22"/>
    </w:rPr>
  </w:style>
  <w:style w:type="paragraph" w:customStyle="1" w:styleId="PRO">
    <w:name w:val="PRO_#"/>
    <w:basedOn w:val="POL"/>
    <w:link w:val="PROChar"/>
    <w:qFormat/>
    <w:rsid w:val="008145E7"/>
    <w:pPr>
      <w:spacing w:before="360" w:beforeAutospacing="0" w:after="240" w:afterAutospacing="0"/>
    </w:pPr>
  </w:style>
  <w:style w:type="paragraph" w:customStyle="1" w:styleId="TSK">
    <w:name w:val="TSK_#"/>
    <w:basedOn w:val="POL"/>
    <w:link w:val="TSKChar"/>
    <w:qFormat/>
    <w:rsid w:val="008145E7"/>
    <w:pPr>
      <w:spacing w:before="360" w:beforeAutospacing="0"/>
    </w:pPr>
  </w:style>
  <w:style w:type="character" w:customStyle="1" w:styleId="PROChar">
    <w:name w:val="PRO_# Char"/>
    <w:basedOn w:val="POLChar"/>
    <w:link w:val="PRO"/>
    <w:rsid w:val="008145E7"/>
    <w:rPr>
      <w:rFonts w:ascii="Verdana" w:hAnsi="Verdana"/>
      <w:b/>
      <w:color w:val="0D0D0D" w:themeColor="text1" w:themeTint="F2"/>
      <w:sz w:val="28"/>
      <w:szCs w:val="28"/>
    </w:rPr>
  </w:style>
  <w:style w:type="paragraph" w:customStyle="1" w:styleId="PRODoer">
    <w:name w:val="PRO_Doer"/>
    <w:basedOn w:val="POL"/>
    <w:link w:val="PRODoerChar"/>
    <w:qFormat/>
    <w:rsid w:val="00EB1BE1"/>
    <w:rPr>
      <w:sz w:val="24"/>
      <w:szCs w:val="24"/>
    </w:rPr>
  </w:style>
  <w:style w:type="character" w:customStyle="1" w:styleId="TSKChar">
    <w:name w:val="TSK_# Char"/>
    <w:basedOn w:val="POLChar"/>
    <w:link w:val="TSK"/>
    <w:rsid w:val="008145E7"/>
    <w:rPr>
      <w:rFonts w:ascii="Verdana" w:hAnsi="Verdana"/>
      <w:b/>
      <w:color w:val="0D0D0D" w:themeColor="text1" w:themeTint="F2"/>
      <w:sz w:val="28"/>
      <w:szCs w:val="28"/>
    </w:rPr>
  </w:style>
  <w:style w:type="paragraph" w:customStyle="1" w:styleId="PolicyHeadlines">
    <w:name w:val="Policy_Headlines"/>
    <w:basedOn w:val="POL"/>
    <w:link w:val="PolicyHeadlinesChar"/>
    <w:qFormat/>
    <w:rsid w:val="00EB1BE1"/>
    <w:rPr>
      <w:sz w:val="24"/>
      <w:szCs w:val="24"/>
    </w:rPr>
  </w:style>
  <w:style w:type="character" w:customStyle="1" w:styleId="PRODoerChar">
    <w:name w:val="PRO_Doer Char"/>
    <w:basedOn w:val="POLChar"/>
    <w:link w:val="PRODoer"/>
    <w:rsid w:val="00EB1BE1"/>
    <w:rPr>
      <w:rFonts w:ascii="Verdana" w:hAnsi="Verdana"/>
      <w:b/>
      <w:color w:val="0D0D0D" w:themeColor="text1" w:themeTint="F2"/>
      <w:sz w:val="24"/>
      <w:szCs w:val="24"/>
    </w:rPr>
  </w:style>
  <w:style w:type="paragraph" w:customStyle="1" w:styleId="TSKIntro">
    <w:name w:val="TSK_Intro"/>
    <w:basedOn w:val="PolicyText"/>
    <w:link w:val="TSKIntroChar"/>
    <w:qFormat/>
    <w:rsid w:val="007D665A"/>
  </w:style>
  <w:style w:type="character" w:customStyle="1" w:styleId="PolicyHeadlinesChar">
    <w:name w:val="Policy_Headlines Char"/>
    <w:basedOn w:val="POLChar"/>
    <w:link w:val="PolicyHeadlines"/>
    <w:rsid w:val="00EB1BE1"/>
    <w:rPr>
      <w:rFonts w:ascii="Verdana" w:hAnsi="Verdana"/>
      <w:b/>
      <w:color w:val="0D0D0D" w:themeColor="text1" w:themeTint="F2"/>
      <w:sz w:val="24"/>
      <w:szCs w:val="24"/>
    </w:rPr>
  </w:style>
  <w:style w:type="paragraph" w:customStyle="1" w:styleId="Exceptions">
    <w:name w:val="Exceptions"/>
    <w:basedOn w:val="List1"/>
    <w:link w:val="ExceptionsChar"/>
    <w:qFormat/>
    <w:rsid w:val="007D665A"/>
    <w:pPr>
      <w:ind w:left="1260"/>
    </w:pPr>
  </w:style>
  <w:style w:type="character" w:customStyle="1" w:styleId="TSKIntroChar">
    <w:name w:val="TSK_Intro Char"/>
    <w:basedOn w:val="PolicyTextChar"/>
    <w:link w:val="TSKIntro"/>
    <w:rsid w:val="007D665A"/>
    <w:rPr>
      <w:rFonts w:ascii="Verdana" w:hAnsi="Verdana"/>
      <w:color w:val="0D0D0D" w:themeColor="text1" w:themeTint="F2"/>
      <w:sz w:val="22"/>
      <w:szCs w:val="22"/>
    </w:rPr>
  </w:style>
  <w:style w:type="paragraph" w:customStyle="1" w:styleId="TSKActions">
    <w:name w:val="TSK_Actions"/>
    <w:basedOn w:val="PolicyText"/>
    <w:link w:val="TSKActionsChar"/>
    <w:qFormat/>
    <w:rsid w:val="007D665A"/>
  </w:style>
  <w:style w:type="character" w:customStyle="1" w:styleId="ExceptionsChar">
    <w:name w:val="Exceptions Char"/>
    <w:basedOn w:val="List1Char"/>
    <w:link w:val="Exceptions"/>
    <w:rsid w:val="007D665A"/>
    <w:rPr>
      <w:rFonts w:ascii="Verdana" w:hAnsi="Verdana"/>
      <w:sz w:val="22"/>
      <w:szCs w:val="22"/>
    </w:rPr>
  </w:style>
  <w:style w:type="paragraph" w:customStyle="1" w:styleId="PROAction">
    <w:name w:val="PRO_Action"/>
    <w:basedOn w:val="List2"/>
    <w:link w:val="PROActionChar"/>
    <w:qFormat/>
    <w:rsid w:val="00732BC1"/>
  </w:style>
  <w:style w:type="character" w:customStyle="1" w:styleId="TSKActionsChar">
    <w:name w:val="TSK_Actions Char"/>
    <w:basedOn w:val="ExceptionsChar"/>
    <w:link w:val="TSKActions"/>
    <w:rsid w:val="007D665A"/>
    <w:rPr>
      <w:rFonts w:ascii="Verdana" w:hAnsi="Verdana"/>
      <w:color w:val="0D0D0D" w:themeColor="text1" w:themeTint="F2"/>
      <w:sz w:val="22"/>
      <w:szCs w:val="22"/>
    </w:rPr>
  </w:style>
  <w:style w:type="character" w:customStyle="1" w:styleId="PROActionChar">
    <w:name w:val="PRO_Action Char"/>
    <w:basedOn w:val="List2Char"/>
    <w:link w:val="PROAction"/>
    <w:rsid w:val="00732BC1"/>
    <w:rPr>
      <w:rFonts w:ascii="Verdana" w:hAnsi="Verdana"/>
      <w:sz w:val="22"/>
      <w:szCs w:val="22"/>
    </w:rPr>
  </w:style>
  <w:style w:type="paragraph" w:styleId="Header">
    <w:name w:val="header"/>
    <w:basedOn w:val="Normal"/>
    <w:link w:val="HeaderChar"/>
    <w:uiPriority w:val="99"/>
    <w:unhideWhenUsed/>
    <w:rsid w:val="000353AC"/>
    <w:pPr>
      <w:tabs>
        <w:tab w:val="center" w:pos="4680"/>
        <w:tab w:val="right" w:pos="9360"/>
      </w:tabs>
    </w:pPr>
  </w:style>
  <w:style w:type="character" w:customStyle="1" w:styleId="HeaderChar">
    <w:name w:val="Header Char"/>
    <w:basedOn w:val="DefaultParagraphFont"/>
    <w:link w:val="Header"/>
    <w:uiPriority w:val="99"/>
    <w:rsid w:val="000353AC"/>
  </w:style>
  <w:style w:type="paragraph" w:styleId="Footer">
    <w:name w:val="footer"/>
    <w:basedOn w:val="Normal"/>
    <w:link w:val="FooterChar"/>
    <w:uiPriority w:val="99"/>
    <w:unhideWhenUsed/>
    <w:rsid w:val="000353AC"/>
    <w:pPr>
      <w:tabs>
        <w:tab w:val="center" w:pos="4680"/>
        <w:tab w:val="right" w:pos="9360"/>
      </w:tabs>
    </w:pPr>
  </w:style>
  <w:style w:type="character" w:customStyle="1" w:styleId="FooterChar">
    <w:name w:val="Footer Char"/>
    <w:basedOn w:val="DefaultParagraphFont"/>
    <w:link w:val="Footer"/>
    <w:uiPriority w:val="99"/>
    <w:rsid w:val="000353AC"/>
  </w:style>
  <w:style w:type="character" w:styleId="Hyperlink">
    <w:name w:val="Hyperlink"/>
    <w:basedOn w:val="DefaultParagraphFont"/>
    <w:uiPriority w:val="99"/>
    <w:unhideWhenUsed/>
    <w:rsid w:val="00A53E3F"/>
    <w:rPr>
      <w:color w:val="0000FF" w:themeColor="hyperlink"/>
      <w:u w:val="single"/>
    </w:rPr>
  </w:style>
  <w:style w:type="paragraph" w:styleId="BalloonText">
    <w:name w:val="Balloon Text"/>
    <w:basedOn w:val="Normal"/>
    <w:link w:val="BalloonTextChar"/>
    <w:uiPriority w:val="99"/>
    <w:semiHidden/>
    <w:unhideWhenUsed/>
    <w:rsid w:val="00F36E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E8C"/>
    <w:rPr>
      <w:rFonts w:ascii="Segoe UI" w:hAnsi="Segoe UI" w:cs="Segoe UI"/>
      <w:sz w:val="18"/>
      <w:szCs w:val="18"/>
    </w:rPr>
  </w:style>
  <w:style w:type="character" w:styleId="CommentReference">
    <w:name w:val="annotation reference"/>
    <w:basedOn w:val="DefaultParagraphFont"/>
    <w:uiPriority w:val="99"/>
    <w:semiHidden/>
    <w:unhideWhenUsed/>
    <w:rsid w:val="00F36E8C"/>
    <w:rPr>
      <w:sz w:val="16"/>
      <w:szCs w:val="16"/>
    </w:rPr>
  </w:style>
  <w:style w:type="paragraph" w:styleId="CommentText">
    <w:name w:val="annotation text"/>
    <w:basedOn w:val="Normal"/>
    <w:link w:val="CommentTextChar"/>
    <w:uiPriority w:val="99"/>
    <w:semiHidden/>
    <w:unhideWhenUsed/>
    <w:rsid w:val="00F36E8C"/>
  </w:style>
  <w:style w:type="character" w:customStyle="1" w:styleId="CommentTextChar">
    <w:name w:val="Comment Text Char"/>
    <w:basedOn w:val="DefaultParagraphFont"/>
    <w:link w:val="CommentText"/>
    <w:uiPriority w:val="99"/>
    <w:semiHidden/>
    <w:rsid w:val="00F36E8C"/>
  </w:style>
  <w:style w:type="paragraph" w:styleId="CommentSubject">
    <w:name w:val="annotation subject"/>
    <w:basedOn w:val="CommentText"/>
    <w:next w:val="CommentText"/>
    <w:link w:val="CommentSubjectChar"/>
    <w:uiPriority w:val="99"/>
    <w:semiHidden/>
    <w:unhideWhenUsed/>
    <w:rsid w:val="00F36E8C"/>
    <w:rPr>
      <w:b/>
      <w:bCs/>
    </w:rPr>
  </w:style>
  <w:style w:type="character" w:customStyle="1" w:styleId="CommentSubjectChar">
    <w:name w:val="Comment Subject Char"/>
    <w:basedOn w:val="CommentTextChar"/>
    <w:link w:val="CommentSubject"/>
    <w:uiPriority w:val="99"/>
    <w:semiHidden/>
    <w:rsid w:val="00F36E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31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Text">
    <w:name w:val="Policy_Text"/>
    <w:basedOn w:val="Normal"/>
    <w:link w:val="PolicyTextChar"/>
    <w:qFormat/>
    <w:rsid w:val="00877AA2"/>
    <w:pPr>
      <w:tabs>
        <w:tab w:val="left" w:pos="720"/>
      </w:tabs>
      <w:spacing w:before="100" w:beforeAutospacing="1" w:after="100" w:afterAutospacing="1"/>
      <w:ind w:left="720" w:right="720"/>
    </w:pPr>
    <w:rPr>
      <w:rFonts w:ascii="Verdana" w:hAnsi="Verdana"/>
      <w:color w:val="0D0D0D" w:themeColor="text1" w:themeTint="F2"/>
      <w:sz w:val="22"/>
      <w:szCs w:val="22"/>
    </w:rPr>
  </w:style>
  <w:style w:type="character" w:customStyle="1" w:styleId="PolicyTextChar">
    <w:name w:val="Policy_Text Char"/>
    <w:basedOn w:val="DefaultParagraphFont"/>
    <w:link w:val="PolicyText"/>
    <w:rsid w:val="00877AA2"/>
    <w:rPr>
      <w:rFonts w:ascii="Verdana" w:hAnsi="Verdana"/>
      <w:color w:val="0D0D0D" w:themeColor="text1" w:themeTint="F2"/>
      <w:sz w:val="22"/>
      <w:szCs w:val="22"/>
    </w:rPr>
  </w:style>
  <w:style w:type="paragraph" w:customStyle="1" w:styleId="PolicyTitle">
    <w:name w:val="Policy_Title"/>
    <w:basedOn w:val="Normal"/>
    <w:link w:val="PolicyTitleChar"/>
    <w:qFormat/>
    <w:rsid w:val="00E50589"/>
    <w:pPr>
      <w:spacing w:before="100" w:beforeAutospacing="1" w:after="100" w:afterAutospacing="1"/>
    </w:pPr>
    <w:rPr>
      <w:rFonts w:ascii="Verdana" w:hAnsi="Verdana"/>
      <w:b/>
      <w:color w:val="0D0D0D" w:themeColor="text1" w:themeTint="F2"/>
      <w:sz w:val="32"/>
    </w:rPr>
  </w:style>
  <w:style w:type="paragraph" w:customStyle="1" w:styleId="POL">
    <w:name w:val="POL_#"/>
    <w:basedOn w:val="EffectiveDate"/>
    <w:link w:val="POLChar"/>
    <w:qFormat/>
    <w:rsid w:val="00EB1BE1"/>
    <w:rPr>
      <w:b/>
      <w:sz w:val="28"/>
      <w:szCs w:val="28"/>
    </w:rPr>
  </w:style>
  <w:style w:type="character" w:customStyle="1" w:styleId="PolicyTitleChar">
    <w:name w:val="Policy_Title Char"/>
    <w:basedOn w:val="DefaultParagraphFont"/>
    <w:link w:val="PolicyTitle"/>
    <w:rsid w:val="00E50589"/>
    <w:rPr>
      <w:rFonts w:ascii="Verdana" w:hAnsi="Verdana"/>
      <w:b/>
      <w:color w:val="0D0D0D" w:themeColor="text1" w:themeTint="F2"/>
      <w:sz w:val="32"/>
    </w:rPr>
  </w:style>
  <w:style w:type="character" w:customStyle="1" w:styleId="POLChar">
    <w:name w:val="POL_# Char"/>
    <w:basedOn w:val="DefaultParagraphFont"/>
    <w:link w:val="POL"/>
    <w:rsid w:val="00EB1BE1"/>
    <w:rPr>
      <w:rFonts w:ascii="Verdana" w:hAnsi="Verdana"/>
      <w:b/>
      <w:color w:val="0D0D0D" w:themeColor="text1" w:themeTint="F2"/>
      <w:sz w:val="28"/>
      <w:szCs w:val="28"/>
    </w:rPr>
  </w:style>
  <w:style w:type="paragraph" w:customStyle="1" w:styleId="EffectiveDate">
    <w:name w:val="Effective Date"/>
    <w:basedOn w:val="PolicyTitle"/>
    <w:link w:val="EffectiveDateChar"/>
    <w:qFormat/>
    <w:rsid w:val="00E50589"/>
    <w:rPr>
      <w:b w:val="0"/>
      <w:sz w:val="22"/>
    </w:rPr>
  </w:style>
  <w:style w:type="character" w:customStyle="1" w:styleId="EffectiveDateChar">
    <w:name w:val="Effective Date Char"/>
    <w:basedOn w:val="PolicyTitleChar"/>
    <w:link w:val="EffectiveDate"/>
    <w:rsid w:val="00E50589"/>
    <w:rPr>
      <w:rFonts w:ascii="Verdana" w:hAnsi="Verdana"/>
      <w:b w:val="0"/>
      <w:color w:val="0D0D0D" w:themeColor="text1" w:themeTint="F2"/>
      <w:sz w:val="22"/>
    </w:rPr>
  </w:style>
  <w:style w:type="paragraph" w:customStyle="1" w:styleId="List2">
    <w:name w:val="List2"/>
    <w:basedOn w:val="Normal"/>
    <w:link w:val="List2Char"/>
    <w:qFormat/>
    <w:rsid w:val="00C92482"/>
    <w:pPr>
      <w:spacing w:after="240"/>
      <w:ind w:left="1980" w:hanging="180"/>
    </w:pPr>
    <w:rPr>
      <w:rFonts w:ascii="Verdana" w:hAnsi="Verdana"/>
      <w:sz w:val="22"/>
      <w:szCs w:val="22"/>
    </w:rPr>
  </w:style>
  <w:style w:type="character" w:customStyle="1" w:styleId="List2Char">
    <w:name w:val="List2 Char"/>
    <w:basedOn w:val="DefaultParagraphFont"/>
    <w:link w:val="List2"/>
    <w:rsid w:val="00C92482"/>
    <w:rPr>
      <w:rFonts w:ascii="Verdana" w:hAnsi="Verdana"/>
      <w:sz w:val="22"/>
      <w:szCs w:val="22"/>
    </w:rPr>
  </w:style>
  <w:style w:type="paragraph" w:customStyle="1" w:styleId="List1">
    <w:name w:val="List1"/>
    <w:basedOn w:val="Normal"/>
    <w:link w:val="List1Char"/>
    <w:qFormat/>
    <w:rsid w:val="00C92482"/>
    <w:pPr>
      <w:spacing w:after="240"/>
      <w:ind w:left="1440" w:hanging="180"/>
    </w:pPr>
    <w:rPr>
      <w:rFonts w:ascii="Verdana" w:hAnsi="Verdana"/>
      <w:sz w:val="22"/>
      <w:szCs w:val="22"/>
    </w:rPr>
  </w:style>
  <w:style w:type="character" w:customStyle="1" w:styleId="List1Char">
    <w:name w:val="List1 Char"/>
    <w:basedOn w:val="DefaultParagraphFont"/>
    <w:link w:val="List1"/>
    <w:rsid w:val="00C92482"/>
    <w:rPr>
      <w:rFonts w:ascii="Verdana" w:hAnsi="Verdana"/>
      <w:sz w:val="22"/>
      <w:szCs w:val="22"/>
    </w:rPr>
  </w:style>
  <w:style w:type="paragraph" w:customStyle="1" w:styleId="PRO">
    <w:name w:val="PRO_#"/>
    <w:basedOn w:val="POL"/>
    <w:link w:val="PROChar"/>
    <w:qFormat/>
    <w:rsid w:val="008145E7"/>
    <w:pPr>
      <w:spacing w:before="360" w:beforeAutospacing="0" w:after="240" w:afterAutospacing="0"/>
    </w:pPr>
  </w:style>
  <w:style w:type="paragraph" w:customStyle="1" w:styleId="TSK">
    <w:name w:val="TSK_#"/>
    <w:basedOn w:val="POL"/>
    <w:link w:val="TSKChar"/>
    <w:qFormat/>
    <w:rsid w:val="008145E7"/>
    <w:pPr>
      <w:spacing w:before="360" w:beforeAutospacing="0"/>
    </w:pPr>
  </w:style>
  <w:style w:type="character" w:customStyle="1" w:styleId="PROChar">
    <w:name w:val="PRO_# Char"/>
    <w:basedOn w:val="POLChar"/>
    <w:link w:val="PRO"/>
    <w:rsid w:val="008145E7"/>
    <w:rPr>
      <w:rFonts w:ascii="Verdana" w:hAnsi="Verdana"/>
      <w:b/>
      <w:color w:val="0D0D0D" w:themeColor="text1" w:themeTint="F2"/>
      <w:sz w:val="28"/>
      <w:szCs w:val="28"/>
    </w:rPr>
  </w:style>
  <w:style w:type="paragraph" w:customStyle="1" w:styleId="PRODoer">
    <w:name w:val="PRO_Doer"/>
    <w:basedOn w:val="POL"/>
    <w:link w:val="PRODoerChar"/>
    <w:qFormat/>
    <w:rsid w:val="00EB1BE1"/>
    <w:rPr>
      <w:sz w:val="24"/>
      <w:szCs w:val="24"/>
    </w:rPr>
  </w:style>
  <w:style w:type="character" w:customStyle="1" w:styleId="TSKChar">
    <w:name w:val="TSK_# Char"/>
    <w:basedOn w:val="POLChar"/>
    <w:link w:val="TSK"/>
    <w:rsid w:val="008145E7"/>
    <w:rPr>
      <w:rFonts w:ascii="Verdana" w:hAnsi="Verdana"/>
      <w:b/>
      <w:color w:val="0D0D0D" w:themeColor="text1" w:themeTint="F2"/>
      <w:sz w:val="28"/>
      <w:szCs w:val="28"/>
    </w:rPr>
  </w:style>
  <w:style w:type="paragraph" w:customStyle="1" w:styleId="PolicyHeadlines">
    <w:name w:val="Policy_Headlines"/>
    <w:basedOn w:val="POL"/>
    <w:link w:val="PolicyHeadlinesChar"/>
    <w:qFormat/>
    <w:rsid w:val="00EB1BE1"/>
    <w:rPr>
      <w:sz w:val="24"/>
      <w:szCs w:val="24"/>
    </w:rPr>
  </w:style>
  <w:style w:type="character" w:customStyle="1" w:styleId="PRODoerChar">
    <w:name w:val="PRO_Doer Char"/>
    <w:basedOn w:val="POLChar"/>
    <w:link w:val="PRODoer"/>
    <w:rsid w:val="00EB1BE1"/>
    <w:rPr>
      <w:rFonts w:ascii="Verdana" w:hAnsi="Verdana"/>
      <w:b/>
      <w:color w:val="0D0D0D" w:themeColor="text1" w:themeTint="F2"/>
      <w:sz w:val="24"/>
      <w:szCs w:val="24"/>
    </w:rPr>
  </w:style>
  <w:style w:type="paragraph" w:customStyle="1" w:styleId="TSKIntro">
    <w:name w:val="TSK_Intro"/>
    <w:basedOn w:val="PolicyText"/>
    <w:link w:val="TSKIntroChar"/>
    <w:qFormat/>
    <w:rsid w:val="007D665A"/>
  </w:style>
  <w:style w:type="character" w:customStyle="1" w:styleId="PolicyHeadlinesChar">
    <w:name w:val="Policy_Headlines Char"/>
    <w:basedOn w:val="POLChar"/>
    <w:link w:val="PolicyHeadlines"/>
    <w:rsid w:val="00EB1BE1"/>
    <w:rPr>
      <w:rFonts w:ascii="Verdana" w:hAnsi="Verdana"/>
      <w:b/>
      <w:color w:val="0D0D0D" w:themeColor="text1" w:themeTint="F2"/>
      <w:sz w:val="24"/>
      <w:szCs w:val="24"/>
    </w:rPr>
  </w:style>
  <w:style w:type="paragraph" w:customStyle="1" w:styleId="Exceptions">
    <w:name w:val="Exceptions"/>
    <w:basedOn w:val="List1"/>
    <w:link w:val="ExceptionsChar"/>
    <w:qFormat/>
    <w:rsid w:val="007D665A"/>
    <w:pPr>
      <w:ind w:left="1260"/>
    </w:pPr>
  </w:style>
  <w:style w:type="character" w:customStyle="1" w:styleId="TSKIntroChar">
    <w:name w:val="TSK_Intro Char"/>
    <w:basedOn w:val="PolicyTextChar"/>
    <w:link w:val="TSKIntro"/>
    <w:rsid w:val="007D665A"/>
    <w:rPr>
      <w:rFonts w:ascii="Verdana" w:hAnsi="Verdana"/>
      <w:color w:val="0D0D0D" w:themeColor="text1" w:themeTint="F2"/>
      <w:sz w:val="22"/>
      <w:szCs w:val="22"/>
    </w:rPr>
  </w:style>
  <w:style w:type="paragraph" w:customStyle="1" w:styleId="TSKActions">
    <w:name w:val="TSK_Actions"/>
    <w:basedOn w:val="PolicyText"/>
    <w:link w:val="TSKActionsChar"/>
    <w:qFormat/>
    <w:rsid w:val="007D665A"/>
  </w:style>
  <w:style w:type="character" w:customStyle="1" w:styleId="ExceptionsChar">
    <w:name w:val="Exceptions Char"/>
    <w:basedOn w:val="List1Char"/>
    <w:link w:val="Exceptions"/>
    <w:rsid w:val="007D665A"/>
    <w:rPr>
      <w:rFonts w:ascii="Verdana" w:hAnsi="Verdana"/>
      <w:sz w:val="22"/>
      <w:szCs w:val="22"/>
    </w:rPr>
  </w:style>
  <w:style w:type="paragraph" w:customStyle="1" w:styleId="PROAction">
    <w:name w:val="PRO_Action"/>
    <w:basedOn w:val="List2"/>
    <w:link w:val="PROActionChar"/>
    <w:qFormat/>
    <w:rsid w:val="00732BC1"/>
  </w:style>
  <w:style w:type="character" w:customStyle="1" w:styleId="TSKActionsChar">
    <w:name w:val="TSK_Actions Char"/>
    <w:basedOn w:val="ExceptionsChar"/>
    <w:link w:val="TSKActions"/>
    <w:rsid w:val="007D665A"/>
    <w:rPr>
      <w:rFonts w:ascii="Verdana" w:hAnsi="Verdana"/>
      <w:color w:val="0D0D0D" w:themeColor="text1" w:themeTint="F2"/>
      <w:sz w:val="22"/>
      <w:szCs w:val="22"/>
    </w:rPr>
  </w:style>
  <w:style w:type="character" w:customStyle="1" w:styleId="PROActionChar">
    <w:name w:val="PRO_Action Char"/>
    <w:basedOn w:val="List2Char"/>
    <w:link w:val="PROAction"/>
    <w:rsid w:val="00732BC1"/>
    <w:rPr>
      <w:rFonts w:ascii="Verdana" w:hAnsi="Verdana"/>
      <w:sz w:val="22"/>
      <w:szCs w:val="22"/>
    </w:rPr>
  </w:style>
  <w:style w:type="paragraph" w:styleId="Header">
    <w:name w:val="header"/>
    <w:basedOn w:val="Normal"/>
    <w:link w:val="HeaderChar"/>
    <w:uiPriority w:val="99"/>
    <w:unhideWhenUsed/>
    <w:rsid w:val="000353AC"/>
    <w:pPr>
      <w:tabs>
        <w:tab w:val="center" w:pos="4680"/>
        <w:tab w:val="right" w:pos="9360"/>
      </w:tabs>
    </w:pPr>
  </w:style>
  <w:style w:type="character" w:customStyle="1" w:styleId="HeaderChar">
    <w:name w:val="Header Char"/>
    <w:basedOn w:val="DefaultParagraphFont"/>
    <w:link w:val="Header"/>
    <w:uiPriority w:val="99"/>
    <w:rsid w:val="000353AC"/>
  </w:style>
  <w:style w:type="paragraph" w:styleId="Footer">
    <w:name w:val="footer"/>
    <w:basedOn w:val="Normal"/>
    <w:link w:val="FooterChar"/>
    <w:uiPriority w:val="99"/>
    <w:unhideWhenUsed/>
    <w:rsid w:val="000353AC"/>
    <w:pPr>
      <w:tabs>
        <w:tab w:val="center" w:pos="4680"/>
        <w:tab w:val="right" w:pos="9360"/>
      </w:tabs>
    </w:pPr>
  </w:style>
  <w:style w:type="character" w:customStyle="1" w:styleId="FooterChar">
    <w:name w:val="Footer Char"/>
    <w:basedOn w:val="DefaultParagraphFont"/>
    <w:link w:val="Footer"/>
    <w:uiPriority w:val="99"/>
    <w:rsid w:val="000353AC"/>
  </w:style>
  <w:style w:type="character" w:styleId="Hyperlink">
    <w:name w:val="Hyperlink"/>
    <w:basedOn w:val="DefaultParagraphFont"/>
    <w:uiPriority w:val="99"/>
    <w:unhideWhenUsed/>
    <w:rsid w:val="00A53E3F"/>
    <w:rPr>
      <w:color w:val="0000FF" w:themeColor="hyperlink"/>
      <w:u w:val="single"/>
    </w:rPr>
  </w:style>
  <w:style w:type="paragraph" w:styleId="BalloonText">
    <w:name w:val="Balloon Text"/>
    <w:basedOn w:val="Normal"/>
    <w:link w:val="BalloonTextChar"/>
    <w:uiPriority w:val="99"/>
    <w:semiHidden/>
    <w:unhideWhenUsed/>
    <w:rsid w:val="00F36E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E8C"/>
    <w:rPr>
      <w:rFonts w:ascii="Segoe UI" w:hAnsi="Segoe UI" w:cs="Segoe UI"/>
      <w:sz w:val="18"/>
      <w:szCs w:val="18"/>
    </w:rPr>
  </w:style>
  <w:style w:type="character" w:styleId="CommentReference">
    <w:name w:val="annotation reference"/>
    <w:basedOn w:val="DefaultParagraphFont"/>
    <w:uiPriority w:val="99"/>
    <w:semiHidden/>
    <w:unhideWhenUsed/>
    <w:rsid w:val="00F36E8C"/>
    <w:rPr>
      <w:sz w:val="16"/>
      <w:szCs w:val="16"/>
    </w:rPr>
  </w:style>
  <w:style w:type="paragraph" w:styleId="CommentText">
    <w:name w:val="annotation text"/>
    <w:basedOn w:val="Normal"/>
    <w:link w:val="CommentTextChar"/>
    <w:uiPriority w:val="99"/>
    <w:semiHidden/>
    <w:unhideWhenUsed/>
    <w:rsid w:val="00F36E8C"/>
  </w:style>
  <w:style w:type="character" w:customStyle="1" w:styleId="CommentTextChar">
    <w:name w:val="Comment Text Char"/>
    <w:basedOn w:val="DefaultParagraphFont"/>
    <w:link w:val="CommentText"/>
    <w:uiPriority w:val="99"/>
    <w:semiHidden/>
    <w:rsid w:val="00F36E8C"/>
  </w:style>
  <w:style w:type="paragraph" w:styleId="CommentSubject">
    <w:name w:val="annotation subject"/>
    <w:basedOn w:val="CommentText"/>
    <w:next w:val="CommentText"/>
    <w:link w:val="CommentSubjectChar"/>
    <w:uiPriority w:val="99"/>
    <w:semiHidden/>
    <w:unhideWhenUsed/>
    <w:rsid w:val="00F36E8C"/>
    <w:rPr>
      <w:b/>
      <w:bCs/>
    </w:rPr>
  </w:style>
  <w:style w:type="character" w:customStyle="1" w:styleId="CommentSubjectChar">
    <w:name w:val="Comment Subject Char"/>
    <w:basedOn w:val="CommentTextChar"/>
    <w:link w:val="CommentSubject"/>
    <w:uiPriority w:val="99"/>
    <w:semiHidden/>
    <w:rsid w:val="00F36E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pp.leg.wa.gov/RCW/default.aspx?cite=9.73.090"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ented\Desktop\2015%20Polic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3A3DF-15CE-4303-A23D-8A8F7965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 Policy Template.dotx</Template>
  <TotalTime>1</TotalTime>
  <Pages>12</Pages>
  <Words>2593</Words>
  <Characters>13932</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Seattle Police Department</Company>
  <LinksUpToDate>false</LinksUpToDate>
  <CharactersWithSpaces>16493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Puente</dc:creator>
  <cp:lastModifiedBy>SEATTLEXP</cp:lastModifiedBy>
  <cp:revision>2</cp:revision>
  <cp:lastPrinted>2016-07-07T16:44:00Z</cp:lastPrinted>
  <dcterms:created xsi:type="dcterms:W3CDTF">2016-07-07T16:45:00Z</dcterms:created>
  <dcterms:modified xsi:type="dcterms:W3CDTF">2016-07-07T16:45:00Z</dcterms:modified>
</cp:coreProperties>
</file>